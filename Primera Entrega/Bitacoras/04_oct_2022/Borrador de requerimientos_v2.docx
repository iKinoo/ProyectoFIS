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531" w:rsidRDefault="00BB7A98" w14:paraId="5E97B6CB" w14:textId="4D7E1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Encargos ágiles en la cafetería FMAT</w:t>
      </w:r>
    </w:p>
    <w:p w:rsidR="00D85EB8" w:rsidRDefault="001C5D29" w14:paraId="24E07063" w14:textId="2D0BA9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GENERALES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Pr="0082730C" w:rsidR="00D85EB8" w14:paraId="6655F461" w14:textId="77777777">
        <w:tc>
          <w:tcPr>
            <w:tcW w:w="4247" w:type="dxa"/>
          </w:tcPr>
          <w:p w:rsidRPr="00630E0C" w:rsidR="00D85EB8" w:rsidRDefault="00D85EB8" w14:paraId="0AD82A33" w14:textId="7A18DA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E0C">
              <w:rPr>
                <w:rFonts w:ascii="Arial" w:hAnsi="Arial" w:cs="Arial"/>
                <w:b/>
                <w:bCs/>
                <w:sz w:val="24"/>
                <w:szCs w:val="24"/>
              </w:rPr>
              <w:t>Requerimientos funcionales</w:t>
            </w:r>
          </w:p>
        </w:tc>
        <w:tc>
          <w:tcPr>
            <w:tcW w:w="4247" w:type="dxa"/>
          </w:tcPr>
          <w:p w:rsidRPr="00630E0C" w:rsidR="00D85EB8" w:rsidRDefault="00D85EB8" w14:paraId="21D7940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E0C">
              <w:rPr>
                <w:rFonts w:ascii="Arial" w:hAnsi="Arial" w:cs="Arial"/>
                <w:b/>
                <w:bCs/>
                <w:sz w:val="24"/>
                <w:szCs w:val="24"/>
              </w:rPr>
              <w:t>No funcionales</w:t>
            </w:r>
          </w:p>
        </w:tc>
      </w:tr>
      <w:tr w:rsidRPr="0082730C" w:rsidR="00D85EB8" w14:paraId="46AC22FF" w14:textId="77777777">
        <w:tc>
          <w:tcPr>
            <w:tcW w:w="4247" w:type="dxa"/>
          </w:tcPr>
          <w:p w:rsidRPr="00B83D14" w:rsidR="00561B08" w:rsidP="00B83D14" w:rsidRDefault="00F70DFE" w14:paraId="0A8D1D69" w14:textId="1524C8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83D14">
              <w:rPr>
                <w:rFonts w:ascii="Arial" w:hAnsi="Arial" w:cs="Arial"/>
                <w:sz w:val="24"/>
                <w:szCs w:val="24"/>
              </w:rPr>
              <w:t>El usuario podrá hacer</w:t>
            </w:r>
            <w:r w:rsidRPr="00B83D14" w:rsidR="0097799E">
              <w:rPr>
                <w:rFonts w:ascii="Arial" w:hAnsi="Arial" w:cs="Arial"/>
                <w:sz w:val="24"/>
                <w:szCs w:val="24"/>
              </w:rPr>
              <w:t xml:space="preserve"> encargos</w:t>
            </w:r>
          </w:p>
        </w:tc>
        <w:tc>
          <w:tcPr>
            <w:tcW w:w="4247" w:type="dxa"/>
          </w:tcPr>
          <w:p w:rsidRPr="0082730C" w:rsidR="00D85EB8" w:rsidRDefault="00171617" w14:paraId="62ADF566" w14:textId="74CF9B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1F11C933" w:rsidR="00682756">
              <w:rPr>
                <w:rFonts w:ascii="Arial" w:hAnsi="Arial" w:cs="Arial"/>
                <w:sz w:val="24"/>
                <w:szCs w:val="24"/>
              </w:rPr>
              <w:t>l</w:t>
            </w:r>
            <w:r w:rsidRPr="1F11C933" w:rsidR="02906735">
              <w:rPr>
                <w:rFonts w:ascii="Arial" w:hAnsi="Arial" w:cs="Arial"/>
                <w:sz w:val="24"/>
                <w:szCs w:val="24"/>
              </w:rPr>
              <w:t>í</w:t>
            </w:r>
            <w:r w:rsidRPr="1F11C933" w:rsidR="00682756">
              <w:rPr>
                <w:rFonts w:ascii="Arial" w:hAnsi="Arial" w:cs="Arial"/>
                <w:sz w:val="24"/>
                <w:szCs w:val="24"/>
              </w:rPr>
              <w:t>mite</w:t>
            </w:r>
            <w:r w:rsidR="0068275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0E37">
              <w:rPr>
                <w:rFonts w:ascii="Arial" w:hAnsi="Arial" w:cs="Arial"/>
                <w:sz w:val="24"/>
                <w:szCs w:val="24"/>
              </w:rPr>
              <w:t xml:space="preserve">de los desayunos </w:t>
            </w:r>
            <w:r w:rsidR="00682756">
              <w:rPr>
                <w:rFonts w:ascii="Arial" w:hAnsi="Arial" w:cs="Arial"/>
                <w:sz w:val="24"/>
                <w:szCs w:val="24"/>
              </w:rPr>
              <w:t>dependerá de</w:t>
            </w:r>
            <w:r w:rsidR="007D7490">
              <w:rPr>
                <w:rFonts w:ascii="Arial" w:hAnsi="Arial" w:cs="Arial"/>
                <w:sz w:val="24"/>
                <w:szCs w:val="24"/>
              </w:rPr>
              <w:t>l inventario disponible</w:t>
            </w:r>
          </w:p>
        </w:tc>
      </w:tr>
      <w:tr w:rsidRPr="0082730C" w:rsidR="00D85EB8" w14:paraId="5DC014A3" w14:textId="77777777">
        <w:tc>
          <w:tcPr>
            <w:tcW w:w="4247" w:type="dxa"/>
          </w:tcPr>
          <w:p w:rsidRPr="00B83D14" w:rsidR="00D85EB8" w:rsidP="00B83D14" w:rsidRDefault="004D45B0" w14:paraId="54C75B6A" w14:textId="13DA1E7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83D14">
              <w:rPr>
                <w:rFonts w:ascii="Arial" w:hAnsi="Arial" w:cs="Arial"/>
                <w:sz w:val="24"/>
                <w:szCs w:val="24"/>
              </w:rPr>
              <w:t>La cafetería podrá llevar registro</w:t>
            </w:r>
            <w:r w:rsidRPr="00B83D14" w:rsidR="00F420C7">
              <w:rPr>
                <w:rFonts w:ascii="Arial" w:hAnsi="Arial" w:cs="Arial"/>
                <w:sz w:val="24"/>
                <w:szCs w:val="24"/>
              </w:rPr>
              <w:t xml:space="preserve"> de los pedidos</w:t>
            </w:r>
          </w:p>
        </w:tc>
        <w:tc>
          <w:tcPr>
            <w:tcW w:w="4247" w:type="dxa"/>
          </w:tcPr>
          <w:p w:rsidRPr="0082730C" w:rsidR="00D85EB8" w:rsidRDefault="002255C1" w14:paraId="7F0AD5FC" w14:textId="5D4553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tiempo de </w:t>
            </w:r>
            <w:r w:rsidR="00637BB6">
              <w:rPr>
                <w:rFonts w:ascii="Arial" w:hAnsi="Arial" w:cs="Arial"/>
                <w:sz w:val="24"/>
                <w:szCs w:val="24"/>
              </w:rPr>
              <w:t>respuesta será de 1 segundo</w:t>
            </w:r>
          </w:p>
        </w:tc>
      </w:tr>
      <w:tr w:rsidRPr="0082730C" w:rsidR="00D85EB8" w14:paraId="4CCC97C1" w14:textId="77777777">
        <w:tc>
          <w:tcPr>
            <w:tcW w:w="4247" w:type="dxa"/>
          </w:tcPr>
          <w:p w:rsidRPr="00B83D14" w:rsidR="00D85EB8" w:rsidP="00B83D14" w:rsidRDefault="000B4125" w14:paraId="2CE4A73A" w14:textId="7EE823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83D14">
              <w:rPr>
                <w:rFonts w:ascii="Arial" w:hAnsi="Arial" w:cs="Arial"/>
                <w:sz w:val="24"/>
                <w:szCs w:val="24"/>
              </w:rPr>
              <w:t>El menú será visible para los usuarios</w:t>
            </w:r>
          </w:p>
        </w:tc>
        <w:tc>
          <w:tcPr>
            <w:tcW w:w="4247" w:type="dxa"/>
          </w:tcPr>
          <w:p w:rsidRPr="0082730C" w:rsidR="00D85EB8" w:rsidRDefault="00134DDB" w14:paraId="5AF03921" w14:textId="1DD32D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menú depende</w:t>
            </w:r>
            <w:r w:rsidR="00812BEF">
              <w:rPr>
                <w:rFonts w:ascii="Arial" w:hAnsi="Arial" w:cs="Arial"/>
                <w:sz w:val="24"/>
                <w:szCs w:val="24"/>
              </w:rPr>
              <w:t>rá del día</w:t>
            </w:r>
          </w:p>
        </w:tc>
      </w:tr>
      <w:tr w:rsidRPr="0082730C" w:rsidR="00D85EB8" w14:paraId="2AC53DCA" w14:textId="77777777">
        <w:tc>
          <w:tcPr>
            <w:tcW w:w="4247" w:type="dxa"/>
          </w:tcPr>
          <w:p w:rsidRPr="00B83D14" w:rsidR="00D85EB8" w:rsidP="00B83D14" w:rsidRDefault="00A03A38" w14:paraId="5FE6AF1D" w14:textId="2F826F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83D14">
              <w:rPr>
                <w:rFonts w:ascii="Arial" w:hAnsi="Arial" w:cs="Arial"/>
                <w:sz w:val="24"/>
                <w:szCs w:val="24"/>
              </w:rPr>
              <w:t xml:space="preserve">Se podrá </w:t>
            </w:r>
            <w:r w:rsidRPr="00B83D14" w:rsidR="007C645F">
              <w:rPr>
                <w:rFonts w:ascii="Arial" w:hAnsi="Arial" w:cs="Arial"/>
                <w:sz w:val="24"/>
                <w:szCs w:val="24"/>
              </w:rPr>
              <w:t>re</w:t>
            </w:r>
            <w:r w:rsidRPr="00B83D14" w:rsidR="00201CDA">
              <w:rPr>
                <w:rFonts w:ascii="Arial" w:hAnsi="Arial" w:cs="Arial"/>
                <w:sz w:val="24"/>
                <w:szCs w:val="24"/>
              </w:rPr>
              <w:t>copilar</w:t>
            </w:r>
            <w:r w:rsidRPr="00B83D14">
              <w:rPr>
                <w:rFonts w:ascii="Arial" w:hAnsi="Arial" w:cs="Arial"/>
                <w:sz w:val="24"/>
                <w:szCs w:val="24"/>
              </w:rPr>
              <w:t xml:space="preserve"> la información</w:t>
            </w:r>
            <w:r w:rsidRPr="00B83D14" w:rsidR="00201CDA">
              <w:rPr>
                <w:rFonts w:ascii="Arial" w:hAnsi="Arial" w:cs="Arial"/>
                <w:sz w:val="24"/>
                <w:szCs w:val="24"/>
              </w:rPr>
              <w:t xml:space="preserve"> de los pedidos</w:t>
            </w:r>
            <w:r w:rsidRPr="00B83D14" w:rsidR="00943A0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Pr="0082730C" w:rsidR="00D85EB8" w:rsidRDefault="00A243A7" w14:paraId="2FD8C9DF" w14:textId="79455D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servicio est</w:t>
            </w:r>
            <w:r w:rsidR="00E03E90">
              <w:rPr>
                <w:rFonts w:ascii="Arial" w:hAnsi="Arial" w:cs="Arial"/>
                <w:sz w:val="24"/>
                <w:szCs w:val="24"/>
              </w:rPr>
              <w:t>ará disponible durante los horarios establecidas</w:t>
            </w:r>
          </w:p>
        </w:tc>
      </w:tr>
      <w:tr w:rsidRPr="0082730C" w:rsidR="00E03E90" w14:paraId="51698C36" w14:textId="77777777">
        <w:tc>
          <w:tcPr>
            <w:tcW w:w="4247" w:type="dxa"/>
          </w:tcPr>
          <w:p w:rsidRPr="00B83D14" w:rsidR="00E03E90" w:rsidP="00E03E90" w:rsidRDefault="00E03E90" w14:paraId="6BE036B0" w14:textId="6FA5AF0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83D14">
              <w:rPr>
                <w:rFonts w:ascii="Arial" w:hAnsi="Arial" w:cs="Arial"/>
                <w:sz w:val="24"/>
                <w:szCs w:val="24"/>
              </w:rPr>
              <w:t>La cafetería podrá publicar el menú</w:t>
            </w:r>
          </w:p>
        </w:tc>
        <w:tc>
          <w:tcPr>
            <w:tcW w:w="4247" w:type="dxa"/>
          </w:tcPr>
          <w:p w:rsidRPr="0082730C" w:rsidR="00E03E90" w:rsidP="00E03E90" w:rsidRDefault="00E03E90" w14:paraId="139EE2A5" w14:textId="50D164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tendrá un tiempo </w:t>
            </w:r>
            <w:r w:rsidRPr="79058035">
              <w:rPr>
                <w:rFonts w:ascii="Arial" w:hAnsi="Arial" w:cs="Arial"/>
                <w:sz w:val="24"/>
                <w:szCs w:val="24"/>
              </w:rPr>
              <w:t>límite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ir a recoger su pedido</w:t>
            </w:r>
          </w:p>
        </w:tc>
      </w:tr>
      <w:tr w:rsidRPr="0082730C" w:rsidR="00E03E90" w14:paraId="534D85AB" w14:textId="77777777">
        <w:tc>
          <w:tcPr>
            <w:tcW w:w="4247" w:type="dxa"/>
          </w:tcPr>
          <w:p w:rsidRPr="00B83D14" w:rsidR="00E03E90" w:rsidP="00E03E90" w:rsidRDefault="00E03E90" w14:paraId="5934DD44" w14:textId="1B4193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83D14">
              <w:rPr>
                <w:rFonts w:ascii="Arial" w:hAnsi="Arial" w:cs="Arial"/>
                <w:sz w:val="24"/>
                <w:szCs w:val="24"/>
              </w:rPr>
              <w:t xml:space="preserve">El usuario podrá agendar la hora </w:t>
            </w:r>
            <w:r>
              <w:rPr>
                <w:rFonts w:ascii="Arial" w:hAnsi="Arial" w:cs="Arial"/>
                <w:sz w:val="24"/>
                <w:szCs w:val="24"/>
              </w:rPr>
              <w:t>de recogida</w:t>
            </w:r>
          </w:p>
        </w:tc>
        <w:tc>
          <w:tcPr>
            <w:tcW w:w="4247" w:type="dxa"/>
          </w:tcPr>
          <w:p w:rsidRPr="0082730C" w:rsidR="00E03E90" w:rsidP="00E03E90" w:rsidRDefault="00E03E90" w14:paraId="5C1957E3" w14:textId="0C12B062">
            <w:pPr>
              <w:rPr>
                <w:rFonts w:ascii="Arial" w:hAnsi="Arial" w:cs="Arial"/>
                <w:sz w:val="24"/>
                <w:szCs w:val="24"/>
              </w:rPr>
            </w:pPr>
            <w:r w:rsidRPr="0A0FCB9A">
              <w:rPr>
                <w:rFonts w:ascii="Arial" w:hAnsi="Arial" w:cs="Arial"/>
                <w:sz w:val="24"/>
                <w:szCs w:val="24"/>
              </w:rPr>
              <w:t xml:space="preserve">El medio </w:t>
            </w:r>
            <w:r w:rsidRPr="3BC27535">
              <w:rPr>
                <w:rFonts w:ascii="Arial" w:hAnsi="Arial" w:cs="Arial"/>
                <w:sz w:val="24"/>
                <w:szCs w:val="24"/>
              </w:rPr>
              <w:t xml:space="preserve">podrá </w:t>
            </w:r>
            <w:r w:rsidRPr="0D01DDF5">
              <w:rPr>
                <w:rFonts w:ascii="Arial" w:hAnsi="Arial" w:cs="Arial"/>
                <w:sz w:val="24"/>
                <w:szCs w:val="24"/>
              </w:rPr>
              <w:t xml:space="preserve">acceder a la </w:t>
            </w:r>
            <w:r w:rsidRPr="0266A144">
              <w:rPr>
                <w:rFonts w:ascii="Arial" w:hAnsi="Arial" w:cs="Arial"/>
                <w:sz w:val="24"/>
                <w:szCs w:val="24"/>
              </w:rPr>
              <w:t xml:space="preserve">información </w:t>
            </w:r>
          </w:p>
        </w:tc>
      </w:tr>
      <w:tr w:rsidRPr="0082730C" w:rsidR="00E03E90" w14:paraId="40EF3B95" w14:textId="77777777">
        <w:tc>
          <w:tcPr>
            <w:tcW w:w="4247" w:type="dxa"/>
          </w:tcPr>
          <w:p w:rsidRPr="00B83D14" w:rsidR="00E03E90" w:rsidP="00E03E90" w:rsidRDefault="00E03E90" w14:paraId="600DC1AB" w14:textId="48456C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83D14">
              <w:rPr>
                <w:rFonts w:ascii="Arial" w:hAnsi="Arial" w:cs="Arial"/>
                <w:sz w:val="24"/>
                <w:szCs w:val="24"/>
              </w:rPr>
              <w:t>El usuario tendrá comunicación directa con la cafetería</w:t>
            </w:r>
          </w:p>
        </w:tc>
        <w:tc>
          <w:tcPr>
            <w:tcW w:w="4247" w:type="dxa"/>
          </w:tcPr>
          <w:p w:rsidRPr="0082730C" w:rsidR="00E03E90" w:rsidP="00E03E90" w:rsidRDefault="00E03E90" w14:paraId="0ACBA114" w14:textId="4F9D6E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82730C" w:rsidR="00E03E90" w14:paraId="3481E213" w14:textId="77777777">
        <w:tc>
          <w:tcPr>
            <w:tcW w:w="4247" w:type="dxa"/>
          </w:tcPr>
          <w:p w:rsidRPr="00B83D14" w:rsidR="00E03E90" w:rsidP="00E03E90" w:rsidRDefault="00E03E90" w14:paraId="725F2CDD" w14:textId="5296036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proporcionará un aviso de privacidad de los datos</w:t>
            </w:r>
          </w:p>
        </w:tc>
        <w:tc>
          <w:tcPr>
            <w:tcW w:w="4247" w:type="dxa"/>
          </w:tcPr>
          <w:p w:rsidRPr="0082730C" w:rsidR="00E03E90" w:rsidP="00E03E90" w:rsidRDefault="00E03E90" w14:paraId="48490642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24BDF" w:rsidRDefault="00D24BDF" w14:paraId="1EADC12A" w14:textId="620A0940">
      <w:pPr>
        <w:rPr>
          <w:rFonts w:ascii="Arial" w:hAnsi="Arial" w:cs="Arial"/>
          <w:sz w:val="24"/>
          <w:szCs w:val="24"/>
        </w:rPr>
      </w:pPr>
    </w:p>
    <w:p w:rsidR="00D24BDF" w:rsidRDefault="00244960" w14:paraId="3611D21D" w14:textId="19569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pPr w:leftFromText="141" w:rightFromText="141" w:vertAnchor="text" w:horzAnchor="margin" w:tblpY="7194"/>
        <w:tblW w:w="8494" w:type="dxa"/>
        <w:tblLook w:val="04A0" w:firstRow="1" w:lastRow="0" w:firstColumn="1" w:lastColumn="0" w:noHBand="0" w:noVBand="1"/>
      </w:tblPr>
      <w:tblGrid>
        <w:gridCol w:w="1870"/>
        <w:gridCol w:w="853"/>
        <w:gridCol w:w="5771"/>
      </w:tblGrid>
      <w:tr w:rsidR="00BA4EF4" w:rsidTr="7C65D92B" w14:paraId="3E3835A6" w14:textId="77777777">
        <w:tc>
          <w:tcPr>
            <w:tcW w:w="1870" w:type="dxa"/>
            <w:tcMar/>
          </w:tcPr>
          <w:p w:rsidRPr="00F52A61" w:rsidR="00BA4EF4" w:rsidP="00BA4EF4" w:rsidRDefault="0A8938A9" w14:paraId="1C13AFBE" w14:textId="1EA030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4846B4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624" w:type="dxa"/>
            <w:gridSpan w:val="2"/>
            <w:tcMar/>
          </w:tcPr>
          <w:p w:rsidRPr="00F52A61" w:rsidR="00BA4EF4" w:rsidP="00BA4EF4" w:rsidRDefault="00BA4EF4" w14:paraId="3A49D9E0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Encargos</w:t>
            </w:r>
          </w:p>
        </w:tc>
      </w:tr>
      <w:tr w:rsidR="00BA4EF4" w:rsidTr="7C65D92B" w14:paraId="2FBE4816" w14:textId="77777777">
        <w:tc>
          <w:tcPr>
            <w:tcW w:w="1870" w:type="dxa"/>
            <w:tcMar/>
          </w:tcPr>
          <w:p w:rsidRPr="00F52A61" w:rsidR="00BA4EF4" w:rsidP="00BA4EF4" w:rsidRDefault="00BA4EF4" w14:paraId="0D6F01E4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624" w:type="dxa"/>
            <w:gridSpan w:val="2"/>
            <w:tcMar/>
          </w:tcPr>
          <w:p w:rsidRPr="00F52A61" w:rsidR="00BA4EF4" w:rsidP="00BA4EF4" w:rsidRDefault="00BA4EF4" w14:paraId="76A8407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1.0 (4/10/2022)</w:t>
            </w:r>
          </w:p>
        </w:tc>
      </w:tr>
      <w:tr w:rsidR="00BA4EF4" w:rsidTr="7C65D92B" w14:paraId="2C1C73B4" w14:textId="77777777">
        <w:tc>
          <w:tcPr>
            <w:tcW w:w="1870" w:type="dxa"/>
            <w:tcMar/>
          </w:tcPr>
          <w:p w:rsidRPr="00F52A61" w:rsidR="00BA4EF4" w:rsidP="00BA4EF4" w:rsidRDefault="00BA4EF4" w14:paraId="31E03DA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6624" w:type="dxa"/>
            <w:gridSpan w:val="2"/>
            <w:tcMar/>
          </w:tcPr>
          <w:p w:rsidR="00BA4EF4" w:rsidP="00BA4EF4" w:rsidRDefault="00BA4EF4" w14:paraId="02A9D1FD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BA4EF4" w:rsidP="00BA4EF4" w:rsidRDefault="00BA4EF4" w14:paraId="47E991BB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BA4EF4" w:rsidP="00BA4EF4" w:rsidRDefault="00BA4EF4" w14:paraId="66887CF7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Pr="00884F50" w:rsidR="00BA4EF4" w:rsidP="00BA4EF4" w:rsidRDefault="00BA4EF4" w14:paraId="1D2EEBE5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A4EF4" w:rsidTr="7C65D92B" w14:paraId="4C54D155" w14:textId="77777777">
        <w:tc>
          <w:tcPr>
            <w:tcW w:w="1870" w:type="dxa"/>
            <w:tcMar/>
          </w:tcPr>
          <w:p w:rsidRPr="00F52A61" w:rsidR="00BA4EF4" w:rsidP="00BA4EF4" w:rsidRDefault="00BA4EF4" w14:paraId="5A8F8D1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624" w:type="dxa"/>
            <w:gridSpan w:val="2"/>
            <w:tcMar/>
          </w:tcPr>
          <w:p w:rsidR="00BA4EF4" w:rsidP="00BA4EF4" w:rsidRDefault="00BA4EF4" w14:paraId="502591BD" w14:textId="7777777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cafetería deberá haber publicado el menú del día. El usuario deberá haber revisado el </w:t>
            </w:r>
            <w:r w:rsidRPr="11F267F1">
              <w:rPr>
                <w:rFonts w:ascii="Arial" w:hAnsi="Arial" w:cs="Arial"/>
                <w:sz w:val="24"/>
                <w:szCs w:val="24"/>
              </w:rPr>
              <w:t xml:space="preserve">menú del </w:t>
            </w:r>
            <w:r w:rsidRPr="4E404E3D">
              <w:rPr>
                <w:rFonts w:ascii="Arial" w:hAnsi="Arial" w:cs="Arial"/>
                <w:sz w:val="24"/>
                <w:szCs w:val="24"/>
              </w:rPr>
              <w:t>día</w:t>
            </w:r>
            <w:r w:rsidRPr="43A5118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4EF4" w:rsidTr="7C65D92B" w14:paraId="7AC354FF" w14:textId="77777777">
        <w:tc>
          <w:tcPr>
            <w:tcW w:w="1870" w:type="dxa"/>
            <w:tcMar/>
          </w:tcPr>
          <w:p w:rsidRPr="00F52A61" w:rsidR="00BA4EF4" w:rsidP="00BA4EF4" w:rsidRDefault="00BA4EF4" w14:paraId="6CEF8344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624" w:type="dxa"/>
            <w:gridSpan w:val="2"/>
            <w:tcMar/>
          </w:tcPr>
          <w:p w:rsidR="00BA4EF4" w:rsidP="00BA4EF4" w:rsidRDefault="00BA4EF4" w14:paraId="3B8BBC4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podrá elegir sus alimentos con base en el menú establecido.</w:t>
            </w:r>
          </w:p>
        </w:tc>
      </w:tr>
      <w:tr w:rsidR="00BA4EF4" w:rsidTr="7C65D92B" w14:paraId="72E4B811" w14:textId="77777777">
        <w:tc>
          <w:tcPr>
            <w:tcW w:w="1870" w:type="dxa"/>
            <w:vMerge w:val="restart"/>
            <w:tcMar/>
          </w:tcPr>
          <w:p w:rsidRPr="00F52A61" w:rsidR="00BA4EF4" w:rsidP="00BA4EF4" w:rsidRDefault="00BA4EF4" w14:paraId="32A0ACFA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Secuencia normal</w:t>
            </w:r>
          </w:p>
        </w:tc>
        <w:tc>
          <w:tcPr>
            <w:tcW w:w="853" w:type="dxa"/>
            <w:tcMar/>
          </w:tcPr>
          <w:p w:rsidRPr="00F52A61" w:rsidR="00BA4EF4" w:rsidP="00BA4EF4" w:rsidRDefault="00BA4EF4" w14:paraId="5918D3DA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5771" w:type="dxa"/>
            <w:tcMar/>
          </w:tcPr>
          <w:p w:rsidRPr="00F52A61" w:rsidR="00BA4EF4" w:rsidP="00BA4EF4" w:rsidRDefault="00BA4EF4" w14:paraId="288434A7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BA4EF4" w:rsidTr="7C65D92B" w14:paraId="2D1D6394" w14:textId="77777777">
        <w:tc>
          <w:tcPr>
            <w:tcW w:w="1870" w:type="dxa"/>
            <w:vMerge/>
            <w:tcMar/>
          </w:tcPr>
          <w:p w:rsidR="00BA4EF4" w:rsidP="00BA4EF4" w:rsidRDefault="00BA4EF4" w14:paraId="4B76565E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  <w:tcMar/>
          </w:tcPr>
          <w:p w:rsidRPr="00F52A61" w:rsidR="00BA4EF4" w:rsidP="00BA4EF4" w:rsidRDefault="00BA4EF4" w14:paraId="15DC271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71" w:type="dxa"/>
            <w:tcMar/>
          </w:tcPr>
          <w:p w:rsidRPr="009322C9" w:rsidR="00BA4EF4" w:rsidP="00BA4EF4" w:rsidRDefault="00BA4EF4" w14:paraId="39D4A07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indicará sus alimentos según el menú del día</w:t>
            </w:r>
          </w:p>
        </w:tc>
      </w:tr>
      <w:tr w:rsidR="00BA4EF4" w:rsidTr="7C65D92B" w14:paraId="78AD07BD" w14:textId="77777777">
        <w:tc>
          <w:tcPr>
            <w:tcW w:w="1870" w:type="dxa"/>
            <w:vMerge/>
            <w:tcMar/>
          </w:tcPr>
          <w:p w:rsidR="00BA4EF4" w:rsidP="00BA4EF4" w:rsidRDefault="00BA4EF4" w14:paraId="5B81F6E3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  <w:tcMar/>
          </w:tcPr>
          <w:p w:rsidRPr="00F52A61" w:rsidR="00BA4EF4" w:rsidP="00BA4EF4" w:rsidRDefault="00BA4EF4" w14:paraId="23E93F4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71" w:type="dxa"/>
            <w:tcMar/>
          </w:tcPr>
          <w:p w:rsidR="00BA4EF4" w:rsidP="00BA4EF4" w:rsidRDefault="00BA4EF4" w14:paraId="462E48D6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2E48E2">
              <w:rPr>
                <w:rFonts w:ascii="Arial" w:hAnsi="Arial" w:cs="Arial"/>
                <w:sz w:val="24"/>
                <w:szCs w:val="24"/>
                <w:highlight w:val="yellow"/>
              </w:rPr>
              <w:t>El usuario elegirá su horario</w:t>
            </w:r>
          </w:p>
        </w:tc>
      </w:tr>
      <w:tr w:rsidR="00BA4EF4" w:rsidTr="7C65D92B" w14:paraId="665D520A" w14:textId="77777777">
        <w:tc>
          <w:tcPr>
            <w:tcW w:w="1870" w:type="dxa"/>
            <w:vMerge/>
            <w:tcMar/>
          </w:tcPr>
          <w:p w:rsidR="00BA4EF4" w:rsidP="00BA4EF4" w:rsidRDefault="00BA4EF4" w14:paraId="210EE13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  <w:tcMar/>
          </w:tcPr>
          <w:p w:rsidRPr="00F52A61" w:rsidR="00BA4EF4" w:rsidP="00BA4EF4" w:rsidRDefault="00BA4EF4" w14:paraId="52E3932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71" w:type="dxa"/>
            <w:tcMar/>
          </w:tcPr>
          <w:p w:rsidR="00BA4EF4" w:rsidP="00BA4EF4" w:rsidRDefault="00BA4EF4" w14:paraId="7F908578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cafetería recibirá el pedido y el horario</w:t>
            </w:r>
          </w:p>
        </w:tc>
      </w:tr>
      <w:tr w:rsidR="00BA4EF4" w:rsidTr="7C65D92B" w14:paraId="2F2D4947" w14:textId="77777777">
        <w:tc>
          <w:tcPr>
            <w:tcW w:w="1870" w:type="dxa"/>
            <w:tcMar/>
          </w:tcPr>
          <w:p w:rsidR="00BA4EF4" w:rsidP="00BA4EF4" w:rsidRDefault="00BA4EF4" w14:paraId="252136CE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  <w:tcMar/>
          </w:tcPr>
          <w:p w:rsidR="00BA4EF4" w:rsidP="00BA4EF4" w:rsidRDefault="00BA4EF4" w14:paraId="06404944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71" w:type="dxa"/>
            <w:tcMar/>
          </w:tcPr>
          <w:p w:rsidR="00BA4EF4" w:rsidP="00BA4EF4" w:rsidRDefault="00BA4EF4" w14:paraId="6B4773AB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EF4" w:rsidTr="7C65D92B" w14:paraId="7A354AD7" w14:textId="77777777">
        <w:tc>
          <w:tcPr>
            <w:tcW w:w="1870" w:type="dxa"/>
            <w:tcMar/>
          </w:tcPr>
          <w:p w:rsidRPr="00F52A61" w:rsidR="00BA4EF4" w:rsidP="00BA4EF4" w:rsidRDefault="00BA4EF4" w14:paraId="776100D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6624" w:type="dxa"/>
            <w:gridSpan w:val="2"/>
            <w:tcMar/>
          </w:tcPr>
          <w:p w:rsidR="00BA4EF4" w:rsidP="00BA4EF4" w:rsidRDefault="00BA4EF4" w14:paraId="5F69D5A0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recoger su pedido en el horario establecido</w:t>
            </w:r>
          </w:p>
        </w:tc>
      </w:tr>
      <w:tr w:rsidR="00BA4EF4" w:rsidTr="7C65D92B" w14:paraId="493E7760" w14:textId="77777777">
        <w:tc>
          <w:tcPr>
            <w:tcW w:w="1870" w:type="dxa"/>
            <w:tcMar/>
          </w:tcPr>
          <w:p w:rsidRPr="00F52A61" w:rsidR="00BA4EF4" w:rsidP="00BA4EF4" w:rsidRDefault="00BA4EF4" w14:paraId="698513A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6624" w:type="dxa"/>
            <w:gridSpan w:val="2"/>
            <w:tcMar/>
          </w:tcPr>
          <w:p w:rsidR="00BA4EF4" w:rsidP="00BA4EF4" w:rsidRDefault="00BA4EF4" w14:paraId="314F4608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 no recogió su pedido anterior se le negará el servicio. La existencia de alimentos estará sujeta al inventario.</w:t>
            </w:r>
          </w:p>
        </w:tc>
      </w:tr>
      <w:tr w:rsidR="00BA4EF4" w:rsidTr="7C65D92B" w14:paraId="1F4DC035" w14:textId="77777777">
        <w:tc>
          <w:tcPr>
            <w:tcW w:w="1870" w:type="dxa"/>
            <w:tcMar/>
          </w:tcPr>
          <w:p w:rsidRPr="00F52A61" w:rsidR="00BA4EF4" w:rsidP="00BA4EF4" w:rsidRDefault="00BA4EF4" w14:paraId="7C7668E0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6624" w:type="dxa"/>
            <w:gridSpan w:val="2"/>
            <w:tcMar/>
          </w:tcPr>
          <w:p w:rsidR="00BA4EF4" w:rsidP="00BA4EF4" w:rsidRDefault="00BA4EF4" w14:paraId="65A252C2" w14:textId="3122D240">
            <w:pPr>
              <w:rPr>
                <w:rFonts w:ascii="Arial" w:hAnsi="Arial" w:cs="Arial"/>
                <w:sz w:val="24"/>
                <w:szCs w:val="24"/>
              </w:rPr>
            </w:pPr>
            <w:r w:rsidRPr="7C65D92B" w:rsidR="3F40587E">
              <w:rPr>
                <w:rFonts w:ascii="Arial" w:hAnsi="Arial" w:cs="Arial"/>
                <w:sz w:val="24"/>
                <w:szCs w:val="24"/>
              </w:rPr>
              <w:t>El tiempo de atención directa dependerá de disponibilidad del encargado de la cafetería.</w:t>
            </w:r>
          </w:p>
        </w:tc>
      </w:tr>
    </w:tbl>
    <w:tbl>
      <w:tblPr>
        <w:tblStyle w:val="TableGrid"/>
        <w:tblpPr w:leftFromText="141" w:rightFromText="141" w:vertAnchor="text" w:horzAnchor="margin" w:tblpY="174"/>
        <w:tblW w:w="8494" w:type="dxa"/>
        <w:tblLook w:val="04A0" w:firstRow="1" w:lastRow="0" w:firstColumn="1" w:lastColumn="0" w:noHBand="0" w:noVBand="1"/>
      </w:tblPr>
      <w:tblGrid>
        <w:gridCol w:w="1870"/>
        <w:gridCol w:w="853"/>
        <w:gridCol w:w="5771"/>
      </w:tblGrid>
      <w:tr w:rsidR="00BA4EF4" w:rsidTr="00BA4EF4" w14:paraId="319F7F51" w14:textId="77777777">
        <w:tc>
          <w:tcPr>
            <w:tcW w:w="1870" w:type="dxa"/>
          </w:tcPr>
          <w:p w:rsidRPr="00F52A61" w:rsidR="00BA4EF4" w:rsidP="00BA4EF4" w:rsidRDefault="3077B22C" w14:paraId="084AB0AE" w14:textId="16E388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57A8C1A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624" w:type="dxa"/>
            <w:gridSpan w:val="2"/>
          </w:tcPr>
          <w:p w:rsidRPr="00F52A61" w:rsidR="00BA4EF4" w:rsidP="00BA4EF4" w:rsidRDefault="00B63853" w14:paraId="3468C021" w14:textId="46E3123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Publicar menú</w:t>
            </w:r>
          </w:p>
        </w:tc>
      </w:tr>
      <w:tr w:rsidR="00BA4EF4" w:rsidTr="00BA4EF4" w14:paraId="7C7C44E0" w14:textId="77777777">
        <w:tc>
          <w:tcPr>
            <w:tcW w:w="1870" w:type="dxa"/>
          </w:tcPr>
          <w:p w:rsidRPr="00F52A61" w:rsidR="00BA4EF4" w:rsidP="00BA4EF4" w:rsidRDefault="00BA4EF4" w14:paraId="4EE40B4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624" w:type="dxa"/>
            <w:gridSpan w:val="2"/>
          </w:tcPr>
          <w:p w:rsidRPr="00F52A61" w:rsidR="00BA4EF4" w:rsidP="00BA4EF4" w:rsidRDefault="00BA4EF4" w14:paraId="1D91C697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1.0 (4/10/2022)</w:t>
            </w:r>
          </w:p>
        </w:tc>
      </w:tr>
      <w:tr w:rsidR="00BA4EF4" w:rsidTr="00BA4EF4" w14:paraId="54C7F7AB" w14:textId="77777777">
        <w:tc>
          <w:tcPr>
            <w:tcW w:w="1870" w:type="dxa"/>
          </w:tcPr>
          <w:p w:rsidRPr="00F52A61" w:rsidR="00BA4EF4" w:rsidP="00BA4EF4" w:rsidRDefault="00BA4EF4" w14:paraId="466B4427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6624" w:type="dxa"/>
            <w:gridSpan w:val="2"/>
          </w:tcPr>
          <w:p w:rsidR="00BA4EF4" w:rsidP="00BA4EF4" w:rsidRDefault="00BA4EF4" w14:paraId="1C2272E6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BA4EF4" w:rsidP="00BA4EF4" w:rsidRDefault="00BA4EF4" w14:paraId="709E9627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BA4EF4" w:rsidP="00BA4EF4" w:rsidRDefault="00BA4EF4" w14:paraId="0EF343A4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Pr="00884F50" w:rsidR="00BA4EF4" w:rsidP="00BA4EF4" w:rsidRDefault="00BA4EF4" w14:paraId="2576AC98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A4EF4" w:rsidTr="00BA4EF4" w14:paraId="0E662FB7" w14:textId="77777777">
        <w:tc>
          <w:tcPr>
            <w:tcW w:w="1870" w:type="dxa"/>
          </w:tcPr>
          <w:p w:rsidRPr="00F52A61" w:rsidR="00BA4EF4" w:rsidP="00BA4EF4" w:rsidRDefault="00BA4EF4" w14:paraId="16753AA8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624" w:type="dxa"/>
            <w:gridSpan w:val="2"/>
          </w:tcPr>
          <w:p w:rsidR="00BA4EF4" w:rsidP="00BA4EF4" w:rsidRDefault="00CA63BD" w14:paraId="2A580936" w14:textId="3958F630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cafetería deberá tomar en cuenta el inventario para diseñar el menú del día</w:t>
            </w:r>
          </w:p>
        </w:tc>
      </w:tr>
      <w:tr w:rsidR="00BA4EF4" w:rsidTr="00BA4EF4" w14:paraId="2E5281A4" w14:textId="77777777">
        <w:tc>
          <w:tcPr>
            <w:tcW w:w="1870" w:type="dxa"/>
          </w:tcPr>
          <w:p w:rsidRPr="00F52A61" w:rsidR="00BA4EF4" w:rsidP="00BA4EF4" w:rsidRDefault="00BA4EF4" w14:paraId="014143D2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624" w:type="dxa"/>
            <w:gridSpan w:val="2"/>
          </w:tcPr>
          <w:p w:rsidR="00BA4EF4" w:rsidP="00BA4EF4" w:rsidRDefault="0054406C" w14:paraId="3FD37594" w14:textId="5B212F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cafetería publicará </w:t>
            </w:r>
            <w:r w:rsidR="00B63853">
              <w:rPr>
                <w:rFonts w:ascii="Arial" w:hAnsi="Arial" w:cs="Arial"/>
                <w:sz w:val="24"/>
                <w:szCs w:val="24"/>
              </w:rPr>
              <w:t xml:space="preserve">el menú del día con base en el </w:t>
            </w:r>
            <w:r w:rsidR="00271165">
              <w:rPr>
                <w:rFonts w:ascii="Arial" w:hAnsi="Arial" w:cs="Arial"/>
                <w:sz w:val="24"/>
                <w:szCs w:val="24"/>
              </w:rPr>
              <w:t>inventario</w:t>
            </w:r>
            <w:r w:rsidR="00CF3A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4EF4" w:rsidTr="00BA4EF4" w14:paraId="1FB9E3F3" w14:textId="77777777">
        <w:tc>
          <w:tcPr>
            <w:tcW w:w="1870" w:type="dxa"/>
            <w:vMerge w:val="restart"/>
          </w:tcPr>
          <w:p w:rsidRPr="00F52A61" w:rsidR="00BA4EF4" w:rsidP="00BA4EF4" w:rsidRDefault="00BA4EF4" w14:paraId="2E442B7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Secuencia normal</w:t>
            </w:r>
          </w:p>
        </w:tc>
        <w:tc>
          <w:tcPr>
            <w:tcW w:w="853" w:type="dxa"/>
          </w:tcPr>
          <w:p w:rsidRPr="00F52A61" w:rsidR="00BA4EF4" w:rsidP="00BA4EF4" w:rsidRDefault="00BA4EF4" w14:paraId="084491F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5771" w:type="dxa"/>
          </w:tcPr>
          <w:p w:rsidRPr="00F52A61" w:rsidR="00BA4EF4" w:rsidP="00BA4EF4" w:rsidRDefault="00BA4EF4" w14:paraId="49A0250B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BA4EF4" w:rsidTr="00BA4EF4" w14:paraId="78B753F0" w14:textId="77777777">
        <w:tc>
          <w:tcPr>
            <w:tcW w:w="1870" w:type="dxa"/>
            <w:vMerge/>
          </w:tcPr>
          <w:p w:rsidR="00BA4EF4" w:rsidP="00BA4EF4" w:rsidRDefault="00BA4EF4" w14:paraId="396AA9A9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:rsidRPr="00F52A61" w:rsidR="00BA4EF4" w:rsidP="00BA4EF4" w:rsidRDefault="00BA4EF4" w14:paraId="4BFB7DB4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71" w:type="dxa"/>
          </w:tcPr>
          <w:p w:rsidRPr="009322C9" w:rsidR="00BA4EF4" w:rsidP="00BA4EF4" w:rsidRDefault="00CC6E95" w14:paraId="0A123CE8" w14:textId="0594D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menú será previamente hecho</w:t>
            </w:r>
          </w:p>
        </w:tc>
      </w:tr>
      <w:tr w:rsidR="00BA4EF4" w:rsidTr="00BA4EF4" w14:paraId="67B83990" w14:textId="77777777">
        <w:tc>
          <w:tcPr>
            <w:tcW w:w="1870" w:type="dxa"/>
            <w:vMerge/>
          </w:tcPr>
          <w:p w:rsidR="00BA4EF4" w:rsidP="00BA4EF4" w:rsidRDefault="00BA4EF4" w14:paraId="2C1C1F37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:rsidRPr="00F52A61" w:rsidR="00BA4EF4" w:rsidP="00BA4EF4" w:rsidRDefault="00BA4EF4" w14:paraId="4DE652BA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71" w:type="dxa"/>
          </w:tcPr>
          <w:p w:rsidR="00BA4EF4" w:rsidP="00BA4EF4" w:rsidRDefault="007F7BC7" w14:paraId="180089EE" w14:textId="25805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comprará todo lo necesario para preparación</w:t>
            </w:r>
          </w:p>
        </w:tc>
      </w:tr>
      <w:tr w:rsidR="00BA4EF4" w:rsidTr="00BA4EF4" w14:paraId="0B757613" w14:textId="77777777">
        <w:tc>
          <w:tcPr>
            <w:tcW w:w="1870" w:type="dxa"/>
            <w:vMerge/>
          </w:tcPr>
          <w:p w:rsidR="00BA4EF4" w:rsidP="00BA4EF4" w:rsidRDefault="00BA4EF4" w14:paraId="21853BCE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:rsidRPr="00F52A61" w:rsidR="00BA4EF4" w:rsidP="00BA4EF4" w:rsidRDefault="00BA4EF4" w14:paraId="0F54164B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71" w:type="dxa"/>
          </w:tcPr>
          <w:p w:rsidR="00BA4EF4" w:rsidP="00BA4EF4" w:rsidRDefault="00A04AB3" w14:paraId="27E80786" w14:textId="02AA8D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cafetería publicará el menú </w:t>
            </w:r>
            <w:r w:rsidR="00AA394A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590633">
              <w:rPr>
                <w:rFonts w:ascii="Arial" w:hAnsi="Arial" w:cs="Arial"/>
                <w:sz w:val="24"/>
                <w:szCs w:val="24"/>
              </w:rPr>
              <w:t>día</w:t>
            </w:r>
            <w:r w:rsidR="0082172D">
              <w:rPr>
                <w:rFonts w:ascii="Arial" w:hAnsi="Arial" w:cs="Arial"/>
                <w:sz w:val="24"/>
                <w:szCs w:val="24"/>
              </w:rPr>
              <w:t xml:space="preserve"> siguiente</w:t>
            </w:r>
            <w:r w:rsidR="000C621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4EF4" w:rsidTr="00BA4EF4" w14:paraId="795A544E" w14:textId="77777777">
        <w:tc>
          <w:tcPr>
            <w:tcW w:w="1870" w:type="dxa"/>
          </w:tcPr>
          <w:p w:rsidR="00BA4EF4" w:rsidP="00BA4EF4" w:rsidRDefault="00BA4EF4" w14:paraId="343F7AF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:rsidR="00BA4EF4" w:rsidP="00BA4EF4" w:rsidRDefault="00BA4EF4" w14:paraId="025C205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71" w:type="dxa"/>
          </w:tcPr>
          <w:p w:rsidR="00BA4EF4" w:rsidP="00BA4EF4" w:rsidRDefault="00BA4EF4" w14:paraId="235119D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EF4" w:rsidTr="00BA4EF4" w14:paraId="5C35FA28" w14:textId="77777777">
        <w:tc>
          <w:tcPr>
            <w:tcW w:w="1870" w:type="dxa"/>
          </w:tcPr>
          <w:p w:rsidRPr="00F52A61" w:rsidR="00BA4EF4" w:rsidP="00BA4EF4" w:rsidRDefault="00BA4EF4" w14:paraId="19613271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6624" w:type="dxa"/>
            <w:gridSpan w:val="2"/>
          </w:tcPr>
          <w:p w:rsidR="00BA4EF4" w:rsidP="00BA4EF4" w:rsidRDefault="007210DB" w14:paraId="40D8E780" w14:textId="3D811D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</w:t>
            </w:r>
            <w:r w:rsidR="002F4C82">
              <w:rPr>
                <w:rFonts w:ascii="Arial" w:hAnsi="Arial" w:cs="Arial"/>
                <w:sz w:val="24"/>
                <w:szCs w:val="24"/>
              </w:rPr>
              <w:t xml:space="preserve">isponibilidad </w:t>
            </w:r>
            <w:r>
              <w:rPr>
                <w:rFonts w:ascii="Arial" w:hAnsi="Arial" w:cs="Arial"/>
                <w:sz w:val="24"/>
                <w:szCs w:val="24"/>
              </w:rPr>
              <w:t xml:space="preserve">del menú </w:t>
            </w:r>
            <w:r w:rsidR="00F42EF7">
              <w:rPr>
                <w:rFonts w:ascii="Arial" w:hAnsi="Arial" w:cs="Arial"/>
                <w:sz w:val="24"/>
                <w:szCs w:val="24"/>
              </w:rPr>
              <w:t>está sujeta a horarios específicos</w:t>
            </w:r>
            <w:r w:rsidR="004942D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4EF4" w:rsidTr="00BA4EF4" w14:paraId="1A2C76C1" w14:textId="77777777">
        <w:tc>
          <w:tcPr>
            <w:tcW w:w="1870" w:type="dxa"/>
          </w:tcPr>
          <w:p w:rsidRPr="00F52A61" w:rsidR="00BA4EF4" w:rsidP="00BA4EF4" w:rsidRDefault="00BA4EF4" w14:paraId="1DCAB68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6624" w:type="dxa"/>
            <w:gridSpan w:val="2"/>
          </w:tcPr>
          <w:p w:rsidR="00BA4EF4" w:rsidP="00BA4EF4" w:rsidRDefault="0088679B" w14:paraId="04C87B3D" w14:textId="5B9805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menú no se publicará en caso de no laburo</w:t>
            </w:r>
          </w:p>
        </w:tc>
      </w:tr>
      <w:tr w:rsidR="00BA4EF4" w:rsidTr="00BA4EF4" w14:paraId="0361C9CD" w14:textId="77777777">
        <w:tc>
          <w:tcPr>
            <w:tcW w:w="1870" w:type="dxa"/>
          </w:tcPr>
          <w:p w:rsidRPr="00F52A61" w:rsidR="00BA4EF4" w:rsidP="00BA4EF4" w:rsidRDefault="00BA4EF4" w14:paraId="36D4884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6624" w:type="dxa"/>
            <w:gridSpan w:val="2"/>
          </w:tcPr>
          <w:p w:rsidR="00BA4EF4" w:rsidP="00BA4EF4" w:rsidRDefault="00BA4EF4" w14:paraId="127DE909" w14:textId="33F5A73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7194"/>
        <w:tblW w:w="8494" w:type="dxa"/>
        <w:tblLook w:val="04A0" w:firstRow="1" w:lastRow="0" w:firstColumn="1" w:lastColumn="0" w:noHBand="0" w:noVBand="1"/>
      </w:tblPr>
      <w:tblGrid>
        <w:gridCol w:w="1870"/>
        <w:gridCol w:w="853"/>
        <w:gridCol w:w="5771"/>
      </w:tblGrid>
      <w:tr w:rsidR="00443752" w:rsidTr="7C65D92B" w14:paraId="06A63384" w14:textId="77777777">
        <w:trPr>
          <w:del w:author="" w:id="290937759"/>
        </w:trPr>
        <w:tc>
          <w:tcPr>
            <w:tcW w:w="1870" w:type="dxa"/>
            <w:tcMar/>
          </w:tcPr>
          <w:p w:rsidRPr="00F52A61" w:rsidR="00443752" w:rsidRDefault="2F046CDB" w14:paraId="18F999B5" w14:textId="77777777">
            <w:pPr>
              <w:rPr>
                <w:del w:author="" w:id="1"/>
                <w:rFonts w:ascii="Arial" w:hAnsi="Arial" w:cs="Arial"/>
                <w:b/>
                <w:bCs/>
                <w:sz w:val="24"/>
                <w:szCs w:val="24"/>
              </w:rPr>
            </w:pPr>
            <w:del w:author="" w:id="2">
              <w:r w:rsidRPr="34846B47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2</w:delText>
              </w:r>
            </w:del>
          </w:p>
        </w:tc>
        <w:tc>
          <w:tcPr>
            <w:tcW w:w="6624" w:type="dxa"/>
            <w:gridSpan w:val="2"/>
            <w:tcMar/>
          </w:tcPr>
          <w:p w:rsidRPr="00F52A61" w:rsidR="00443752" w:rsidRDefault="115D884A" w14:paraId="23E9B863" w14:textId="77777777">
            <w:pPr>
              <w:rPr>
                <w:del w:author="" w:id="3"/>
                <w:rFonts w:ascii="Arial" w:hAnsi="Arial" w:cs="Arial"/>
                <w:b/>
                <w:bCs/>
                <w:sz w:val="24"/>
                <w:szCs w:val="24"/>
              </w:rPr>
            </w:pPr>
            <w:del w:author="" w:id="4">
              <w:r w:rsidRPr="14278FC4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Visibilidad del menú</w:delText>
              </w:r>
            </w:del>
          </w:p>
        </w:tc>
      </w:tr>
      <w:tr w:rsidR="00443752" w:rsidTr="7C65D92B" w14:paraId="0965D9CF" w14:textId="77777777">
        <w:trPr>
          <w:del w:author="" w:id="1213374805"/>
        </w:trPr>
        <w:tc>
          <w:tcPr>
            <w:tcW w:w="1870" w:type="dxa"/>
            <w:tcMar/>
          </w:tcPr>
          <w:p w:rsidRPr="00F52A61" w:rsidR="00443752" w:rsidRDefault="00443752" w14:paraId="745F5C4E" w14:textId="77777777">
            <w:pPr>
              <w:rPr>
                <w:del w:author="" w:id="6"/>
                <w:rFonts w:ascii="Arial" w:hAnsi="Arial" w:cs="Arial"/>
                <w:b/>
                <w:bCs/>
                <w:sz w:val="24"/>
                <w:szCs w:val="24"/>
              </w:rPr>
            </w:pPr>
            <w:del w:author="" w:id="7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Versión</w:delText>
              </w:r>
            </w:del>
          </w:p>
        </w:tc>
        <w:tc>
          <w:tcPr>
            <w:tcW w:w="6624" w:type="dxa"/>
            <w:gridSpan w:val="2"/>
            <w:tcMar/>
          </w:tcPr>
          <w:p w:rsidRPr="00F52A61" w:rsidR="00443752" w:rsidRDefault="00443752" w14:paraId="3DF451EE" w14:textId="201E686D">
            <w:pPr>
              <w:rPr>
                <w:del w:author="" w:id="609788276"/>
                <w:rFonts w:ascii="Arial" w:hAnsi="Arial" w:cs="Arial"/>
                <w:b w:val="1"/>
                <w:bCs w:val="1"/>
                <w:sz w:val="24"/>
                <w:szCs w:val="24"/>
              </w:rPr>
            </w:pPr>
            <w:del w:author="" w:id="1540440456">
              <w:r w:rsidRPr="7C65D92B" w:rsidDel="42087335">
                <w:rPr>
                  <w:rFonts w:ascii="Arial" w:hAnsi="Arial" w:cs="Arial"/>
                  <w:b w:val="1"/>
                  <w:bCs w:val="1"/>
                  <w:sz w:val="24"/>
                  <w:szCs w:val="24"/>
                </w:rPr>
                <w:delText>1.0 (4/10/2022)</w:delText>
              </w:r>
            </w:del>
          </w:p>
        </w:tc>
      </w:tr>
      <w:tr w:rsidR="00443752" w:rsidTr="7C65D92B" w14:paraId="226862B6" w14:textId="77777777">
        <w:trPr>
          <w:del w:author="" w:id="781883602"/>
        </w:trPr>
        <w:tc>
          <w:tcPr>
            <w:tcW w:w="1870" w:type="dxa"/>
            <w:tcMar/>
          </w:tcPr>
          <w:p w:rsidRPr="00F52A61" w:rsidR="00443752" w:rsidRDefault="00443752" w14:paraId="16C66DB9" w14:textId="77777777">
            <w:pPr>
              <w:rPr>
                <w:del w:author="" w:id="11"/>
                <w:rFonts w:ascii="Arial" w:hAnsi="Arial" w:cs="Arial"/>
                <w:b/>
                <w:bCs/>
                <w:sz w:val="24"/>
                <w:szCs w:val="24"/>
              </w:rPr>
            </w:pPr>
            <w:del w:author="" w:id="12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Dependencias</w:delText>
              </w:r>
            </w:del>
          </w:p>
        </w:tc>
        <w:tc>
          <w:tcPr>
            <w:tcW w:w="6624" w:type="dxa"/>
            <w:gridSpan w:val="2"/>
            <w:tcMar/>
          </w:tcPr>
          <w:p w:rsidR="00443752" w:rsidRDefault="00443752" w14:paraId="649841BE" w14:textId="77777777">
            <w:pPr>
              <w:rPr>
                <w:del w:author="" w:id="13"/>
                <w:rFonts w:ascii="Arial" w:hAnsi="Arial" w:cs="Arial"/>
                <w:sz w:val="24"/>
                <w:szCs w:val="24"/>
              </w:rPr>
            </w:pPr>
            <w:del w:author="" w:id="14">
              <w:r>
                <w:rPr>
                  <w:rFonts w:ascii="Arial" w:hAnsi="Arial" w:cs="Arial"/>
                  <w:sz w:val="24"/>
                  <w:szCs w:val="24"/>
                </w:rPr>
                <w:delText>1</w:delText>
              </w:r>
            </w:del>
          </w:p>
          <w:p w:rsidR="00443752" w:rsidRDefault="00443752" w14:paraId="7144751B" w14:textId="77777777">
            <w:pPr>
              <w:rPr>
                <w:del w:author="" w:id="15"/>
                <w:rFonts w:ascii="Arial" w:hAnsi="Arial" w:cs="Arial"/>
                <w:sz w:val="24"/>
                <w:szCs w:val="24"/>
              </w:rPr>
            </w:pPr>
            <w:del w:author="" w:id="16">
              <w:r>
                <w:rPr>
                  <w:rFonts w:ascii="Arial" w:hAnsi="Arial" w:cs="Arial"/>
                  <w:sz w:val="24"/>
                  <w:szCs w:val="24"/>
                </w:rPr>
                <w:delText>2</w:delText>
              </w:r>
            </w:del>
          </w:p>
          <w:p w:rsidR="00443752" w:rsidRDefault="00443752" w14:paraId="5FCD5EC4" w14:textId="77777777">
            <w:pPr>
              <w:rPr>
                <w:del w:author="" w:id="17"/>
                <w:rFonts w:ascii="Arial" w:hAnsi="Arial" w:cs="Arial"/>
                <w:sz w:val="24"/>
                <w:szCs w:val="24"/>
              </w:rPr>
            </w:pPr>
            <w:del w:author="" w:id="18">
              <w:r>
                <w:rPr>
                  <w:rFonts w:ascii="Arial" w:hAnsi="Arial" w:cs="Arial"/>
                  <w:sz w:val="24"/>
                  <w:szCs w:val="24"/>
                </w:rPr>
                <w:delText>3</w:delText>
              </w:r>
            </w:del>
          </w:p>
          <w:p w:rsidRPr="00884F50" w:rsidR="00443752" w:rsidRDefault="00443752" w14:paraId="2598DEE6" w14:textId="77777777">
            <w:pPr>
              <w:rPr>
                <w:del w:author="" w:id="19"/>
                <w:rFonts w:ascii="Arial" w:hAnsi="Arial" w:cs="Arial"/>
                <w:sz w:val="24"/>
                <w:szCs w:val="24"/>
              </w:rPr>
            </w:pPr>
            <w:del w:author="" w:id="20">
              <w:r>
                <w:rPr>
                  <w:rFonts w:ascii="Arial" w:hAnsi="Arial" w:cs="Arial"/>
                  <w:sz w:val="24"/>
                  <w:szCs w:val="24"/>
                </w:rPr>
                <w:delText>4</w:delText>
              </w:r>
            </w:del>
          </w:p>
        </w:tc>
      </w:tr>
      <w:tr w:rsidR="00443752" w:rsidTr="7C65D92B" w14:paraId="6A93243B" w14:textId="77777777">
        <w:trPr>
          <w:del w:author="" w:id="2041108792"/>
        </w:trPr>
        <w:tc>
          <w:tcPr>
            <w:tcW w:w="1870" w:type="dxa"/>
            <w:tcMar/>
          </w:tcPr>
          <w:p w:rsidRPr="00F52A61" w:rsidR="00443752" w:rsidRDefault="00443752" w14:paraId="6FD1BA97" w14:textId="77777777">
            <w:pPr>
              <w:rPr>
                <w:del w:author="" w:id="22"/>
                <w:rFonts w:ascii="Arial" w:hAnsi="Arial" w:cs="Arial"/>
                <w:b/>
                <w:bCs/>
                <w:sz w:val="24"/>
                <w:szCs w:val="24"/>
              </w:rPr>
            </w:pPr>
            <w:del w:author="" w:id="23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Precondición</w:delText>
              </w:r>
            </w:del>
          </w:p>
        </w:tc>
        <w:tc>
          <w:tcPr>
            <w:tcW w:w="6624" w:type="dxa"/>
            <w:gridSpan w:val="2"/>
            <w:tcMar/>
          </w:tcPr>
          <w:p w:rsidR="00443752" w:rsidRDefault="00443752" w14:paraId="1B285FB2" w14:textId="77777777">
            <w:pPr>
              <w:rPr>
                <w:del w:author="" w:id="24"/>
                <w:rFonts w:ascii="Arial" w:hAnsi="Arial" w:cs="Arial"/>
                <w:sz w:val="24"/>
                <w:szCs w:val="24"/>
              </w:rPr>
            </w:pPr>
            <w:del w:author="" w:id="25">
              <w:r>
                <w:rPr>
                  <w:rFonts w:ascii="Arial" w:hAnsi="Arial" w:cs="Arial"/>
                  <w:sz w:val="24"/>
                  <w:szCs w:val="24"/>
                </w:rPr>
                <w:delText xml:space="preserve">La cafetería deberá haber publicado el menú del día. El usuario deberá haber revisado el </w:delText>
              </w:r>
            </w:del>
            <w:del w:author="" w:id="26">
              <w:r w:rsidRPr="11F267F1">
                <w:rPr>
                  <w:rFonts w:ascii="Arial" w:hAnsi="Arial" w:cs="Arial"/>
                  <w:sz w:val="24"/>
                  <w:szCs w:val="24"/>
                </w:rPr>
                <w:delText xml:space="preserve">menú del </w:delText>
              </w:r>
            </w:del>
            <w:del w:author="" w:id="27">
              <w:r w:rsidRPr="4E404E3D">
                <w:rPr>
                  <w:rFonts w:ascii="Arial" w:hAnsi="Arial" w:cs="Arial"/>
                  <w:sz w:val="24"/>
                  <w:szCs w:val="24"/>
                </w:rPr>
                <w:delText>día</w:delText>
              </w:r>
            </w:del>
            <w:del w:author="" w:id="28">
              <w:r w:rsidRPr="43A5118C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</w:tr>
      <w:tr w:rsidR="00443752" w:rsidTr="7C65D92B" w14:paraId="7C6214A9" w14:textId="77777777">
        <w:trPr>
          <w:del w:author="" w:id="387816898"/>
        </w:trPr>
        <w:tc>
          <w:tcPr>
            <w:tcW w:w="1870" w:type="dxa"/>
            <w:tcMar/>
          </w:tcPr>
          <w:p w:rsidRPr="00F52A61" w:rsidR="00443752" w:rsidRDefault="00443752" w14:paraId="7CF7CAE3" w14:textId="77777777">
            <w:pPr>
              <w:rPr>
                <w:del w:author="" w:id="30"/>
                <w:rFonts w:ascii="Arial" w:hAnsi="Arial" w:cs="Arial"/>
                <w:b/>
                <w:bCs/>
                <w:sz w:val="24"/>
                <w:szCs w:val="24"/>
              </w:rPr>
            </w:pPr>
            <w:del w:author="" w:id="31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624" w:type="dxa"/>
            <w:gridSpan w:val="2"/>
            <w:tcMar/>
          </w:tcPr>
          <w:p w:rsidR="00443752" w:rsidRDefault="00443752" w14:paraId="550E046F" w14:textId="77777777">
            <w:pPr>
              <w:rPr>
                <w:del w:author="" w:id="32"/>
                <w:rFonts w:ascii="Arial" w:hAnsi="Arial" w:cs="Arial"/>
                <w:sz w:val="24"/>
                <w:szCs w:val="24"/>
              </w:rPr>
            </w:pPr>
            <w:del w:author="" w:id="33">
              <w:r>
                <w:rPr>
                  <w:rFonts w:ascii="Arial" w:hAnsi="Arial" w:cs="Arial"/>
                  <w:sz w:val="24"/>
                  <w:szCs w:val="24"/>
                </w:rPr>
                <w:delText>El usuario podrá elegir sus alimentos con base en el menú establecido.</w:delText>
              </w:r>
            </w:del>
          </w:p>
        </w:tc>
      </w:tr>
      <w:tr w:rsidR="00443752" w:rsidTr="7C65D92B" w14:paraId="6841D30A" w14:textId="77777777">
        <w:trPr>
          <w:del w:author="" w:id="1770478996"/>
        </w:trPr>
        <w:tc>
          <w:tcPr>
            <w:tcW w:w="1870" w:type="dxa"/>
            <w:vMerge w:val="restart"/>
            <w:tcMar/>
          </w:tcPr>
          <w:p w:rsidRPr="00F52A61" w:rsidR="00443752" w:rsidRDefault="00443752" w14:paraId="32A4DE2D" w14:textId="77777777">
            <w:pPr>
              <w:rPr>
                <w:del w:author="" w:id="35"/>
                <w:rFonts w:ascii="Arial" w:hAnsi="Arial" w:cs="Arial"/>
                <w:b/>
                <w:bCs/>
                <w:sz w:val="24"/>
                <w:szCs w:val="24"/>
              </w:rPr>
            </w:pPr>
            <w:del w:author="" w:id="36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Secuencia normal</w:delText>
              </w:r>
            </w:del>
          </w:p>
        </w:tc>
        <w:tc>
          <w:tcPr>
            <w:tcW w:w="853" w:type="dxa"/>
            <w:tcMar/>
          </w:tcPr>
          <w:p w:rsidRPr="00F52A61" w:rsidR="00443752" w:rsidRDefault="00443752" w14:paraId="18F84260" w14:textId="77777777">
            <w:pPr>
              <w:rPr>
                <w:del w:author="" w:id="37"/>
                <w:rFonts w:ascii="Arial" w:hAnsi="Arial" w:cs="Arial"/>
                <w:b/>
                <w:bCs/>
                <w:sz w:val="24"/>
                <w:szCs w:val="24"/>
              </w:rPr>
            </w:pPr>
            <w:del w:author="" w:id="38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Paso</w:delText>
              </w:r>
            </w:del>
          </w:p>
        </w:tc>
        <w:tc>
          <w:tcPr>
            <w:tcW w:w="5771" w:type="dxa"/>
            <w:tcMar/>
          </w:tcPr>
          <w:p w:rsidRPr="00F52A61" w:rsidR="00443752" w:rsidRDefault="00443752" w14:paraId="627AF7AF" w14:textId="77777777">
            <w:pPr>
              <w:rPr>
                <w:del w:author="" w:id="39"/>
                <w:rFonts w:ascii="Arial" w:hAnsi="Arial" w:cs="Arial"/>
                <w:b/>
                <w:bCs/>
                <w:sz w:val="24"/>
                <w:szCs w:val="24"/>
              </w:rPr>
            </w:pPr>
            <w:del w:author="" w:id="40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Acción</w:delText>
              </w:r>
            </w:del>
          </w:p>
        </w:tc>
      </w:tr>
      <w:tr w:rsidR="00443752" w:rsidTr="7C65D92B" w14:paraId="2FB8D6EF" w14:textId="77777777">
        <w:trPr>
          <w:del w:author="" w:id="1974561098"/>
        </w:trPr>
        <w:tc>
          <w:tcPr>
            <w:tcW w:w="1870" w:type="dxa"/>
            <w:vMerge/>
            <w:tcMar/>
          </w:tcPr>
          <w:p w:rsidR="00443752" w:rsidRDefault="00443752" w14:paraId="672A6659" w14:textId="77777777">
            <w:pPr>
              <w:rPr>
                <w:del w:author="" w:id="42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  <w:tcMar/>
          </w:tcPr>
          <w:p w:rsidRPr="00F52A61" w:rsidR="00443752" w:rsidRDefault="00443752" w14:paraId="56B20A0C" w14:textId="77777777">
            <w:pPr>
              <w:rPr>
                <w:del w:author="" w:id="43"/>
                <w:rFonts w:ascii="Arial" w:hAnsi="Arial" w:cs="Arial"/>
                <w:b/>
                <w:bCs/>
                <w:sz w:val="24"/>
                <w:szCs w:val="24"/>
              </w:rPr>
            </w:pPr>
            <w:del w:author="" w:id="44"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1</w:delText>
              </w:r>
            </w:del>
          </w:p>
        </w:tc>
        <w:tc>
          <w:tcPr>
            <w:tcW w:w="5771" w:type="dxa"/>
            <w:tcMar/>
          </w:tcPr>
          <w:p w:rsidRPr="009322C9" w:rsidR="00443752" w:rsidRDefault="00443752" w14:paraId="559CEAE8" w14:textId="77777777">
            <w:pPr>
              <w:rPr>
                <w:del w:author="" w:id="45"/>
                <w:rFonts w:ascii="Arial" w:hAnsi="Arial" w:cs="Arial"/>
                <w:sz w:val="24"/>
                <w:szCs w:val="24"/>
              </w:rPr>
            </w:pPr>
            <w:del w:author="" w:id="46">
              <w:r>
                <w:rPr>
                  <w:rFonts w:ascii="Arial" w:hAnsi="Arial" w:cs="Arial"/>
                  <w:sz w:val="24"/>
                  <w:szCs w:val="24"/>
                </w:rPr>
                <w:delText>El usuario indicará sus alimentos según el menú del día</w:delText>
              </w:r>
            </w:del>
          </w:p>
        </w:tc>
      </w:tr>
      <w:tr w:rsidR="00443752" w:rsidTr="7C65D92B" w14:paraId="7BCB0766" w14:textId="77777777">
        <w:trPr>
          <w:del w:author="" w:id="591734490"/>
        </w:trPr>
        <w:tc>
          <w:tcPr>
            <w:tcW w:w="1870" w:type="dxa"/>
            <w:vMerge/>
            <w:tcMar/>
          </w:tcPr>
          <w:p w:rsidR="00443752" w:rsidRDefault="00443752" w14:paraId="0A37501D" w14:textId="77777777">
            <w:pPr>
              <w:rPr>
                <w:del w:author="" w:id="48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  <w:tcMar/>
          </w:tcPr>
          <w:p w:rsidRPr="00F52A61" w:rsidR="00443752" w:rsidRDefault="00443752" w14:paraId="78E884CA" w14:textId="77777777">
            <w:pPr>
              <w:rPr>
                <w:del w:author="" w:id="49"/>
                <w:rFonts w:ascii="Arial" w:hAnsi="Arial" w:cs="Arial"/>
                <w:b/>
                <w:bCs/>
                <w:sz w:val="24"/>
                <w:szCs w:val="24"/>
              </w:rPr>
            </w:pPr>
            <w:del w:author="" w:id="50"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2</w:delText>
              </w:r>
            </w:del>
          </w:p>
        </w:tc>
        <w:tc>
          <w:tcPr>
            <w:tcW w:w="5771" w:type="dxa"/>
            <w:tcMar/>
          </w:tcPr>
          <w:p w:rsidR="00443752" w:rsidRDefault="00443752" w14:paraId="10E5A641" w14:textId="77777777">
            <w:pPr>
              <w:rPr>
                <w:del w:author="" w:id="51"/>
                <w:rFonts w:ascii="Arial" w:hAnsi="Arial" w:cs="Arial"/>
                <w:sz w:val="24"/>
                <w:szCs w:val="24"/>
              </w:rPr>
            </w:pPr>
            <w:del w:author="" w:id="52">
              <w:r w:rsidRPr="002E48E2">
                <w:rPr>
                  <w:rFonts w:ascii="Arial" w:hAnsi="Arial" w:cs="Arial"/>
                  <w:sz w:val="24"/>
                  <w:szCs w:val="24"/>
                  <w:highlight w:val="yellow"/>
                </w:rPr>
                <w:delText>El usuario elegirá su horario</w:delText>
              </w:r>
            </w:del>
          </w:p>
        </w:tc>
      </w:tr>
      <w:tr w:rsidR="00443752" w:rsidTr="7C65D92B" w14:paraId="6DE33049" w14:textId="77777777">
        <w:trPr>
          <w:del w:author="" w:id="462149754"/>
        </w:trPr>
        <w:tc>
          <w:tcPr>
            <w:tcW w:w="1870" w:type="dxa"/>
            <w:vMerge/>
            <w:tcMar/>
          </w:tcPr>
          <w:p w:rsidR="00443752" w:rsidRDefault="00443752" w14:paraId="5DAB6C7B" w14:textId="77777777">
            <w:pPr>
              <w:rPr>
                <w:del w:author="" w:id="54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  <w:tcMar/>
          </w:tcPr>
          <w:p w:rsidRPr="00F52A61" w:rsidR="00443752" w:rsidRDefault="00443752" w14:paraId="0B778152" w14:textId="77777777">
            <w:pPr>
              <w:rPr>
                <w:del w:author="" w:id="55"/>
                <w:rFonts w:ascii="Arial" w:hAnsi="Arial" w:cs="Arial"/>
                <w:b/>
                <w:bCs/>
                <w:sz w:val="24"/>
                <w:szCs w:val="24"/>
              </w:rPr>
            </w:pPr>
            <w:del w:author="" w:id="56"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3</w:delText>
              </w:r>
            </w:del>
          </w:p>
        </w:tc>
        <w:tc>
          <w:tcPr>
            <w:tcW w:w="5771" w:type="dxa"/>
            <w:tcMar/>
          </w:tcPr>
          <w:p w:rsidR="00443752" w:rsidRDefault="00443752" w14:paraId="417AA1C4" w14:textId="77777777">
            <w:pPr>
              <w:rPr>
                <w:del w:author="" w:id="57"/>
                <w:rFonts w:ascii="Arial" w:hAnsi="Arial" w:cs="Arial"/>
                <w:sz w:val="24"/>
                <w:szCs w:val="24"/>
              </w:rPr>
            </w:pPr>
            <w:del w:author="" w:id="58">
              <w:r>
                <w:rPr>
                  <w:rFonts w:ascii="Arial" w:hAnsi="Arial" w:cs="Arial"/>
                  <w:sz w:val="24"/>
                  <w:szCs w:val="24"/>
                </w:rPr>
                <w:delText>La cafetería recibirá el pedido y el horario</w:delText>
              </w:r>
            </w:del>
          </w:p>
        </w:tc>
      </w:tr>
      <w:tr w:rsidR="00443752" w:rsidTr="7C65D92B" w14:paraId="02EB378F" w14:textId="77777777">
        <w:trPr>
          <w:del w:author="" w:id="1125427944"/>
        </w:trPr>
        <w:tc>
          <w:tcPr>
            <w:tcW w:w="1870" w:type="dxa"/>
            <w:tcMar/>
          </w:tcPr>
          <w:p w:rsidR="00443752" w:rsidRDefault="00443752" w14:paraId="6A05A809" w14:textId="77777777">
            <w:pPr>
              <w:rPr>
                <w:del w:author="" w:id="60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  <w:tcMar/>
          </w:tcPr>
          <w:p w:rsidR="00443752" w:rsidRDefault="00443752" w14:paraId="5A39BBE3" w14:textId="77777777">
            <w:pPr>
              <w:rPr>
                <w:del w:author="" w:id="61"/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71" w:type="dxa"/>
            <w:tcMar/>
          </w:tcPr>
          <w:p w:rsidR="00443752" w:rsidRDefault="00443752" w14:paraId="41C8F396" w14:textId="77777777">
            <w:pPr>
              <w:rPr>
                <w:del w:author="" w:id="62"/>
                <w:rFonts w:ascii="Arial" w:hAnsi="Arial" w:cs="Arial"/>
                <w:sz w:val="24"/>
                <w:szCs w:val="24"/>
              </w:rPr>
            </w:pPr>
          </w:p>
        </w:tc>
      </w:tr>
      <w:tr w:rsidR="00443752" w:rsidTr="7C65D92B" w14:paraId="1A52C13C" w14:textId="77777777">
        <w:trPr>
          <w:del w:author="" w:id="1888443747"/>
        </w:trPr>
        <w:tc>
          <w:tcPr>
            <w:tcW w:w="1870" w:type="dxa"/>
            <w:tcMar/>
          </w:tcPr>
          <w:p w:rsidRPr="00F52A61" w:rsidR="00443752" w:rsidRDefault="00443752" w14:paraId="3052215E" w14:textId="77777777">
            <w:pPr>
              <w:rPr>
                <w:del w:author="" w:id="64"/>
                <w:rFonts w:ascii="Arial" w:hAnsi="Arial" w:cs="Arial"/>
                <w:b/>
                <w:bCs/>
                <w:sz w:val="24"/>
                <w:szCs w:val="24"/>
              </w:rPr>
            </w:pPr>
            <w:del w:author="" w:id="65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Postcondición</w:delText>
              </w:r>
            </w:del>
          </w:p>
        </w:tc>
        <w:tc>
          <w:tcPr>
            <w:tcW w:w="6624" w:type="dxa"/>
            <w:gridSpan w:val="2"/>
            <w:tcMar/>
          </w:tcPr>
          <w:p w:rsidR="00443752" w:rsidRDefault="00443752" w14:paraId="70013407" w14:textId="77777777">
            <w:pPr>
              <w:rPr>
                <w:del w:author="" w:id="66"/>
                <w:rFonts w:ascii="Arial" w:hAnsi="Arial" w:cs="Arial"/>
                <w:sz w:val="24"/>
                <w:szCs w:val="24"/>
              </w:rPr>
            </w:pPr>
            <w:del w:author="" w:id="67">
              <w:r>
                <w:rPr>
                  <w:rFonts w:ascii="Arial" w:hAnsi="Arial" w:cs="Arial"/>
                  <w:sz w:val="24"/>
                  <w:szCs w:val="24"/>
                </w:rPr>
                <w:delText>El usuario deberá recoger su pedido en el horario establecido</w:delText>
              </w:r>
            </w:del>
          </w:p>
        </w:tc>
      </w:tr>
      <w:tr w:rsidR="00443752" w:rsidTr="7C65D92B" w14:paraId="530844FD" w14:textId="77777777">
        <w:trPr>
          <w:del w:author="" w:id="891047984"/>
        </w:trPr>
        <w:tc>
          <w:tcPr>
            <w:tcW w:w="1870" w:type="dxa"/>
            <w:tcMar/>
          </w:tcPr>
          <w:p w:rsidRPr="00F52A61" w:rsidR="00443752" w:rsidRDefault="00443752" w14:paraId="72A238EE" w14:textId="77777777">
            <w:pPr>
              <w:rPr>
                <w:del w:author="" w:id="69"/>
                <w:rFonts w:ascii="Arial" w:hAnsi="Arial" w:cs="Arial"/>
                <w:b/>
                <w:bCs/>
                <w:sz w:val="24"/>
                <w:szCs w:val="24"/>
              </w:rPr>
            </w:pPr>
            <w:del w:author="" w:id="70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Excepciones</w:delText>
              </w:r>
            </w:del>
          </w:p>
        </w:tc>
        <w:tc>
          <w:tcPr>
            <w:tcW w:w="6624" w:type="dxa"/>
            <w:gridSpan w:val="2"/>
            <w:tcMar/>
          </w:tcPr>
          <w:p w:rsidR="00443752" w:rsidRDefault="00443752" w14:paraId="5C06F816" w14:textId="77777777">
            <w:pPr>
              <w:rPr>
                <w:del w:author="" w:id="71"/>
                <w:rFonts w:ascii="Arial" w:hAnsi="Arial" w:cs="Arial"/>
                <w:sz w:val="24"/>
                <w:szCs w:val="24"/>
              </w:rPr>
            </w:pPr>
            <w:del w:author="" w:id="72">
              <w:r>
                <w:rPr>
                  <w:rFonts w:ascii="Arial" w:hAnsi="Arial" w:cs="Arial"/>
                  <w:sz w:val="24"/>
                  <w:szCs w:val="24"/>
                </w:rPr>
                <w:delText>Si el usuario no recogió su pedido anterior se le negará el servicio. La existencia de alimentos estará sujeta al inventario.</w:delText>
              </w:r>
            </w:del>
          </w:p>
        </w:tc>
      </w:tr>
      <w:tr w:rsidR="00443752" w:rsidTr="7C65D92B" w14:paraId="6957701A" w14:textId="77777777">
        <w:trPr>
          <w:del w:author="" w:id="1516022424"/>
        </w:trPr>
        <w:tc>
          <w:tcPr>
            <w:tcW w:w="1870" w:type="dxa"/>
            <w:tcMar/>
          </w:tcPr>
          <w:p w:rsidRPr="00F52A61" w:rsidR="00443752" w:rsidRDefault="00443752" w14:paraId="18963129" w14:textId="77777777">
            <w:pPr>
              <w:rPr>
                <w:del w:author="" w:id="74"/>
                <w:rFonts w:ascii="Arial" w:hAnsi="Arial" w:cs="Arial"/>
                <w:b/>
                <w:bCs/>
                <w:sz w:val="24"/>
                <w:szCs w:val="24"/>
              </w:rPr>
            </w:pPr>
            <w:del w:author="" w:id="75">
              <w:r w:rsidRPr="00F52A61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Comentarios</w:delText>
              </w:r>
            </w:del>
          </w:p>
        </w:tc>
        <w:tc>
          <w:tcPr>
            <w:tcW w:w="6624" w:type="dxa"/>
            <w:gridSpan w:val="2"/>
            <w:tcMar/>
          </w:tcPr>
          <w:p w:rsidR="00443752" w:rsidRDefault="00443752" w14:paraId="1DCB4764" w14:textId="77777777">
            <w:pPr>
              <w:rPr>
                <w:del w:author="" w:id="76"/>
                <w:rFonts w:ascii="Arial" w:hAnsi="Arial" w:cs="Arial"/>
                <w:sz w:val="24"/>
                <w:szCs w:val="24"/>
              </w:rPr>
            </w:pPr>
            <w:del w:author="" w:id="77">
              <w:r>
                <w:rPr>
                  <w:rFonts w:ascii="Arial" w:hAnsi="Arial" w:cs="Arial"/>
                  <w:sz w:val="24"/>
                  <w:szCs w:val="24"/>
                </w:rPr>
                <w:delText>El tiempo de atención directa dependerá de disponibilidad del encargado de la cafetería.</w:delText>
              </w:r>
            </w:del>
          </w:p>
        </w:tc>
      </w:tr>
    </w:tbl>
    <w:p w:rsidR="00443752" w:rsidRDefault="00443752" w14:paraId="72A3D3EC" w14:textId="77777777">
      <w:pPr>
        <w:rPr>
          <w:del w:author="" w:id="78"/>
          <w:rFonts w:ascii="Arial" w:hAnsi="Arial" w:cs="Arial"/>
          <w:sz w:val="24"/>
          <w:szCs w:val="24"/>
        </w:rPr>
      </w:pPr>
      <w:del w:author="" w:id="79">
        <w:r>
          <w:rPr>
            <w:rFonts w:ascii="Arial" w:hAnsi="Arial" w:cs="Arial"/>
            <w:sz w:val="24"/>
            <w:szCs w:val="24"/>
          </w:rPr>
          <w:br w:type="page"/>
        </w:r>
      </w:del>
    </w:p>
    <w:p w:rsidR="3A718578" w:rsidRDefault="3A718578" w14:paraId="0D0B940D" w14:textId="77777777">
      <w:pPr>
        <w:rPr>
          <w:del w:author="" w:id="80"/>
          <w:rFonts w:ascii="Arial" w:hAnsi="Arial" w:cs="Arial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63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Pr="0082730C" w:rsidR="002567FD" w:rsidTr="002567FD" w14:paraId="66382F21" w14:textId="77777777">
        <w:trPr>
          <w:del w:author="" w:id="81"/>
        </w:trPr>
        <w:tc>
          <w:tcPr>
            <w:tcW w:w="4247" w:type="dxa"/>
          </w:tcPr>
          <w:p w:rsidRPr="00630E0C" w:rsidR="002567FD" w:rsidRDefault="002567FD" w14:paraId="6F5C4F22" w14:textId="77777777">
            <w:pPr>
              <w:rPr>
                <w:del w:author="" w:id="82"/>
                <w:rFonts w:ascii="Arial" w:hAnsi="Arial" w:cs="Arial"/>
                <w:b/>
                <w:bCs/>
                <w:sz w:val="24"/>
                <w:szCs w:val="24"/>
              </w:rPr>
            </w:pPr>
            <w:del w:author="" w:id="83">
              <w:r w:rsidRPr="00630E0C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 xml:space="preserve">Requerimientos funcionales </w:delText>
              </w:r>
            </w:del>
          </w:p>
        </w:tc>
        <w:tc>
          <w:tcPr>
            <w:tcW w:w="4247" w:type="dxa"/>
          </w:tcPr>
          <w:p w:rsidRPr="00630E0C" w:rsidR="002567FD" w:rsidRDefault="002567FD" w14:paraId="3B8E1E9E" w14:textId="77777777">
            <w:pPr>
              <w:rPr>
                <w:del w:author="" w:id="84"/>
                <w:rFonts w:ascii="Arial" w:hAnsi="Arial" w:cs="Arial"/>
                <w:b/>
                <w:bCs/>
                <w:sz w:val="24"/>
                <w:szCs w:val="24"/>
              </w:rPr>
            </w:pPr>
            <w:del w:author="" w:id="85">
              <w:r w:rsidRPr="00630E0C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No funcionales</w:delText>
              </w:r>
            </w:del>
          </w:p>
        </w:tc>
      </w:tr>
      <w:tr w:rsidRPr="0082730C" w:rsidR="002567FD" w:rsidTr="002567FD" w14:paraId="5BBE23CE" w14:textId="77777777">
        <w:trPr>
          <w:del w:author="" w:id="86"/>
        </w:trPr>
        <w:tc>
          <w:tcPr>
            <w:tcW w:w="4247" w:type="dxa"/>
          </w:tcPr>
          <w:p w:rsidRPr="003475F8" w:rsidR="002567FD" w:rsidRDefault="002567FD" w14:paraId="10148758" w14:textId="77777777">
            <w:pPr>
              <w:rPr>
                <w:del w:author="" w:id="87"/>
                <w:rFonts w:ascii="Arial" w:hAnsi="Arial" w:cs="Arial"/>
                <w:sz w:val="24"/>
                <w:szCs w:val="24"/>
              </w:rPr>
            </w:pPr>
            <w:del w:author="" w:id="88">
              <w:r>
                <w:rPr>
                  <w:rFonts w:ascii="Arial" w:hAnsi="Arial" w:cs="Arial"/>
                  <w:sz w:val="24"/>
                  <w:szCs w:val="24"/>
                </w:rPr>
                <w:delText xml:space="preserve">El usuario será capaz de realizar su propio encargo con mínimo un día de anticipación </w:delText>
              </w:r>
            </w:del>
            <w:del w:author="" w:id="89">
              <w:r w:rsidRPr="009F5A1F">
                <w:rPr>
                  <w:rFonts w:ascii="Arial" w:hAnsi="Arial" w:cs="Arial"/>
                  <w:sz w:val="24"/>
                  <w:szCs w:val="24"/>
                  <w:highlight w:val="yellow"/>
                </w:rPr>
                <w:delText>con respecto al menú fijo</w:delText>
              </w:r>
            </w:del>
            <w:del w:author="" w:id="90">
              <w:r>
                <w:rPr>
                  <w:rFonts w:ascii="Arial" w:hAnsi="Arial" w:cs="Arial"/>
                  <w:sz w:val="24"/>
                  <w:szCs w:val="24"/>
                </w:rPr>
                <w:delText>, el que se ofrece todos los días.</w:delText>
              </w:r>
            </w:del>
          </w:p>
        </w:tc>
        <w:tc>
          <w:tcPr>
            <w:tcW w:w="4247" w:type="dxa"/>
          </w:tcPr>
          <w:p w:rsidRPr="0082730C" w:rsidR="002567FD" w:rsidRDefault="002567FD" w14:paraId="0635F255" w14:textId="77777777">
            <w:pPr>
              <w:rPr>
                <w:del w:author="" w:id="91"/>
                <w:rFonts w:ascii="Arial" w:hAnsi="Arial" w:cs="Arial"/>
                <w:sz w:val="24"/>
                <w:szCs w:val="24"/>
              </w:rPr>
            </w:pPr>
            <w:del w:author="" w:id="92">
              <w:r>
                <w:rPr>
                  <w:rFonts w:ascii="Arial" w:hAnsi="Arial" w:cs="Arial"/>
                  <w:sz w:val="24"/>
                  <w:szCs w:val="24"/>
                </w:rPr>
                <w:delText>El sistema no podrá registrar más de n pedidos por día</w:delText>
              </w:r>
            </w:del>
          </w:p>
        </w:tc>
      </w:tr>
      <w:tr w:rsidRPr="0082730C" w:rsidR="002567FD" w:rsidTr="002567FD" w14:paraId="454FE0C4" w14:textId="77777777">
        <w:trPr>
          <w:del w:author="" w:id="93"/>
        </w:trPr>
        <w:tc>
          <w:tcPr>
            <w:tcW w:w="4247" w:type="dxa"/>
          </w:tcPr>
          <w:p w:rsidR="002567FD" w:rsidRDefault="002567FD" w14:paraId="29F0F9E2" w14:textId="77777777">
            <w:pPr>
              <w:rPr>
                <w:del w:author="" w:id="94"/>
                <w:rFonts w:ascii="Arial" w:hAnsi="Arial" w:cs="Arial"/>
                <w:sz w:val="24"/>
                <w:szCs w:val="24"/>
              </w:rPr>
            </w:pPr>
            <w:del w:author="" w:id="95">
              <w:r>
                <w:rPr>
                  <w:rFonts w:ascii="Arial" w:hAnsi="Arial" w:cs="Arial"/>
                  <w:sz w:val="24"/>
                  <w:szCs w:val="24"/>
                </w:rPr>
                <w:delText>El usuario será capaz de elegir el horario en el recogerá su encargo, según los tiempos establecidos, en un periodo de 8:30am a 12pm</w:delText>
              </w:r>
            </w:del>
          </w:p>
        </w:tc>
        <w:tc>
          <w:tcPr>
            <w:tcW w:w="4247" w:type="dxa"/>
          </w:tcPr>
          <w:p w:rsidRPr="0082730C" w:rsidR="002567FD" w:rsidRDefault="002567FD" w14:paraId="468D0944" w14:textId="77777777">
            <w:pPr>
              <w:rPr>
                <w:del w:author="" w:id="96"/>
                <w:rFonts w:ascii="Arial" w:hAnsi="Arial" w:cs="Arial"/>
                <w:sz w:val="24"/>
                <w:szCs w:val="24"/>
              </w:rPr>
            </w:pPr>
            <w:del w:author="" w:id="97">
              <w:r>
                <w:rPr>
                  <w:rFonts w:ascii="Arial" w:hAnsi="Arial" w:cs="Arial"/>
                  <w:sz w:val="24"/>
                  <w:szCs w:val="24"/>
                </w:rPr>
                <w:delText>Garantizar la privacidad de los datos (pedidos)</w:delText>
              </w:r>
            </w:del>
          </w:p>
        </w:tc>
      </w:tr>
      <w:tr w:rsidRPr="0082730C" w:rsidR="002567FD" w:rsidTr="002567FD" w14:paraId="5D603F75" w14:textId="77777777">
        <w:trPr>
          <w:del w:author="" w:id="98"/>
        </w:trPr>
        <w:tc>
          <w:tcPr>
            <w:tcW w:w="4247" w:type="dxa"/>
          </w:tcPr>
          <w:p w:rsidR="002567FD" w:rsidRDefault="002567FD" w14:paraId="6F0045F6" w14:textId="77777777">
            <w:pPr>
              <w:rPr>
                <w:del w:author="" w:id="99"/>
                <w:rFonts w:ascii="Arial" w:hAnsi="Arial" w:cs="Arial"/>
                <w:sz w:val="24"/>
                <w:szCs w:val="24"/>
              </w:rPr>
            </w:pPr>
            <w:del w:author="" w:id="100">
              <w:r>
                <w:rPr>
                  <w:rFonts w:ascii="Arial" w:hAnsi="Arial" w:cs="Arial"/>
                  <w:sz w:val="24"/>
                  <w:szCs w:val="24"/>
                </w:rPr>
                <w:delText>El usuario será capaz de realizar un solo encargo por día, de 7am a 11:30pm, con un máximo de tres artículos por encargo.</w:delText>
              </w:r>
            </w:del>
          </w:p>
        </w:tc>
        <w:tc>
          <w:tcPr>
            <w:tcW w:w="4247" w:type="dxa"/>
          </w:tcPr>
          <w:p w:rsidRPr="0082730C" w:rsidR="002567FD" w:rsidRDefault="002567FD" w14:paraId="19A3B850" w14:textId="77777777">
            <w:pPr>
              <w:rPr>
                <w:del w:author="" w:id="101"/>
                <w:rFonts w:ascii="Arial" w:hAnsi="Arial" w:cs="Arial"/>
                <w:sz w:val="24"/>
                <w:szCs w:val="24"/>
              </w:rPr>
            </w:pPr>
            <w:del w:author="" w:id="102">
              <w:r>
                <w:rPr>
                  <w:rFonts w:ascii="Arial" w:hAnsi="Arial" w:cs="Arial"/>
                  <w:sz w:val="24"/>
                  <w:szCs w:val="24"/>
                </w:rPr>
                <w:delText>Garantizar la elección del usuario</w:delText>
              </w:r>
            </w:del>
          </w:p>
        </w:tc>
      </w:tr>
      <w:tr w:rsidRPr="0082730C" w:rsidR="002567FD" w:rsidTr="002567FD" w14:paraId="5569675D" w14:textId="77777777">
        <w:trPr>
          <w:del w:author="" w:id="103"/>
        </w:trPr>
        <w:tc>
          <w:tcPr>
            <w:tcW w:w="4247" w:type="dxa"/>
          </w:tcPr>
          <w:p w:rsidRPr="0082730C" w:rsidR="002567FD" w:rsidRDefault="002567FD" w14:paraId="213A31F5" w14:textId="77777777">
            <w:pPr>
              <w:rPr>
                <w:del w:author="" w:id="104"/>
                <w:rFonts w:ascii="Arial" w:hAnsi="Arial" w:cs="Arial"/>
                <w:sz w:val="24"/>
                <w:szCs w:val="24"/>
              </w:rPr>
            </w:pPr>
            <w:del w:author="" w:id="105">
              <w:r>
                <w:rPr>
                  <w:rFonts w:ascii="Arial" w:hAnsi="Arial" w:cs="Arial"/>
                  <w:sz w:val="24"/>
                  <w:szCs w:val="24"/>
                </w:rPr>
                <w:delText>El usuario será capaz de editar su encargo, hasta máximo las 11:30pm del día en el que haga la solicitud.</w:delText>
              </w:r>
            </w:del>
          </w:p>
        </w:tc>
        <w:tc>
          <w:tcPr>
            <w:tcW w:w="4247" w:type="dxa"/>
          </w:tcPr>
          <w:p w:rsidRPr="0082730C" w:rsidR="002567FD" w:rsidRDefault="002567FD" w14:paraId="09686323" w14:textId="77777777">
            <w:pPr>
              <w:rPr>
                <w:del w:author="" w:id="106"/>
                <w:rFonts w:ascii="Arial" w:hAnsi="Arial" w:cs="Arial"/>
                <w:sz w:val="24"/>
                <w:szCs w:val="24"/>
              </w:rPr>
            </w:pPr>
            <w:del w:author="" w:id="107">
              <w:r>
                <w:rPr>
                  <w:rFonts w:ascii="Arial" w:hAnsi="Arial" w:cs="Arial"/>
                  <w:sz w:val="24"/>
                  <w:szCs w:val="24"/>
                </w:rPr>
                <w:delText>El sistema tendrá un tiempo máximo de respuesta de 5 segundos</w:delText>
              </w:r>
            </w:del>
          </w:p>
        </w:tc>
      </w:tr>
      <w:tr w:rsidRPr="0082730C" w:rsidR="002567FD" w:rsidTr="002567FD" w14:paraId="20EB68C3" w14:textId="77777777">
        <w:trPr>
          <w:del w:author="" w:id="108"/>
        </w:trPr>
        <w:tc>
          <w:tcPr>
            <w:tcW w:w="4247" w:type="dxa"/>
          </w:tcPr>
          <w:p w:rsidRPr="0082730C" w:rsidR="002567FD" w:rsidRDefault="002567FD" w14:paraId="0CF04E34" w14:textId="77777777">
            <w:pPr>
              <w:rPr>
                <w:del w:author="" w:id="109"/>
                <w:rFonts w:ascii="Arial" w:hAnsi="Arial" w:cs="Arial"/>
                <w:sz w:val="24"/>
                <w:szCs w:val="24"/>
              </w:rPr>
            </w:pPr>
            <w:del w:author="" w:id="110">
              <w:r>
                <w:rPr>
                  <w:rFonts w:ascii="Arial" w:hAnsi="Arial" w:cs="Arial"/>
                  <w:sz w:val="24"/>
                  <w:szCs w:val="24"/>
                </w:rPr>
                <w:delText>El sistema será capaz de generar un ticket en el que contendrá el folio del pedido, el usuario, y la hora de recogida, y el monto a pagar.</w:delText>
              </w:r>
            </w:del>
          </w:p>
        </w:tc>
        <w:tc>
          <w:tcPr>
            <w:tcW w:w="4247" w:type="dxa"/>
          </w:tcPr>
          <w:p w:rsidRPr="0082730C" w:rsidR="002567FD" w:rsidRDefault="002567FD" w14:paraId="0E422437" w14:textId="77777777">
            <w:pPr>
              <w:rPr>
                <w:del w:author="" w:id="111"/>
                <w:rFonts w:ascii="Arial" w:hAnsi="Arial" w:cs="Arial"/>
                <w:sz w:val="24"/>
                <w:szCs w:val="24"/>
              </w:rPr>
            </w:pPr>
            <w:del w:author="" w:id="112">
              <w:r>
                <w:rPr>
                  <w:rFonts w:ascii="Arial" w:hAnsi="Arial" w:cs="Arial"/>
                  <w:sz w:val="24"/>
                  <w:szCs w:val="24"/>
                </w:rPr>
                <w:delText>La plataforma tendrá diseño adaptativo al tipo de pantalla</w:delText>
              </w:r>
            </w:del>
          </w:p>
        </w:tc>
      </w:tr>
      <w:tr w:rsidRPr="0082730C" w:rsidR="002567FD" w:rsidTr="002567FD" w14:paraId="2FB458C8" w14:textId="77777777">
        <w:trPr>
          <w:del w:author="" w:id="113"/>
        </w:trPr>
        <w:tc>
          <w:tcPr>
            <w:tcW w:w="4247" w:type="dxa"/>
          </w:tcPr>
          <w:p w:rsidRPr="0082730C" w:rsidR="002567FD" w:rsidRDefault="002567FD" w14:paraId="7ADCA885" w14:textId="77777777">
            <w:pPr>
              <w:rPr>
                <w:del w:author="" w:id="114"/>
                <w:rFonts w:ascii="Arial" w:hAnsi="Arial" w:cs="Arial"/>
                <w:sz w:val="24"/>
                <w:szCs w:val="24"/>
              </w:rPr>
            </w:pPr>
            <w:del w:author="" w:id="115">
              <w:r>
                <w:rPr>
                  <w:rFonts w:ascii="Arial" w:hAnsi="Arial" w:cs="Arial"/>
                  <w:sz w:val="24"/>
                  <w:szCs w:val="24"/>
                </w:rPr>
                <w:delText>Pasadas las 11:30pm el sistema generará la lista de encargos definitiva del día siguiente, en el que contendrá los horarios de preparación de los encargos, y de recogida.</w:delText>
              </w:r>
            </w:del>
          </w:p>
        </w:tc>
        <w:tc>
          <w:tcPr>
            <w:tcW w:w="4247" w:type="dxa"/>
          </w:tcPr>
          <w:p w:rsidRPr="0082730C" w:rsidR="002567FD" w:rsidRDefault="002567FD" w14:paraId="4AC2C1FC" w14:textId="77777777">
            <w:pPr>
              <w:rPr>
                <w:del w:author="" w:id="116"/>
                <w:rFonts w:ascii="Arial" w:hAnsi="Arial" w:cs="Arial"/>
                <w:sz w:val="24"/>
                <w:szCs w:val="24"/>
              </w:rPr>
            </w:pPr>
            <w:del w:author="" w:id="117">
              <w:r>
                <w:rPr>
                  <w:rFonts w:ascii="Arial" w:hAnsi="Arial" w:cs="Arial"/>
                  <w:sz w:val="24"/>
                  <w:szCs w:val="24"/>
                </w:rPr>
                <w:delText>Tiempo de desarrollo</w:delText>
              </w:r>
            </w:del>
          </w:p>
        </w:tc>
      </w:tr>
      <w:tr w:rsidRPr="0082730C" w:rsidR="002567FD" w:rsidTr="002567FD" w14:paraId="4B0C13EC" w14:textId="77777777">
        <w:trPr>
          <w:del w:author="" w:id="118"/>
        </w:trPr>
        <w:tc>
          <w:tcPr>
            <w:tcW w:w="4247" w:type="dxa"/>
          </w:tcPr>
          <w:p w:rsidRPr="00947A56" w:rsidR="002567FD" w:rsidRDefault="002567FD" w14:paraId="3867DBD9" w14:textId="77777777">
            <w:pPr>
              <w:rPr>
                <w:del w:author="" w:id="119"/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del w:author="" w:id="120">
              <w:r w:rsidRPr="00947A56">
                <w:rPr>
                  <w:rFonts w:ascii="Arial" w:hAnsi="Arial" w:cs="Arial"/>
                  <w:b/>
                  <w:bCs/>
                  <w:sz w:val="24"/>
                  <w:szCs w:val="24"/>
                  <w:highlight w:val="yellow"/>
                </w:rPr>
                <w:delText>só</w:delText>
              </w:r>
            </w:del>
            <w:del w:author="" w:id="121">
              <w:r>
                <w:rPr>
                  <w:rFonts w:ascii="Arial" w:hAnsi="Arial" w:cs="Arial"/>
                  <w:b/>
                  <w:bCs/>
                  <w:sz w:val="24"/>
                  <w:szCs w:val="24"/>
                  <w:highlight w:val="yellow"/>
                </w:rPr>
                <w:delText>l</w:delText>
              </w:r>
            </w:del>
            <w:del w:author="" w:id="122">
              <w:r w:rsidRPr="00947A56">
                <w:rPr>
                  <w:rFonts w:ascii="Arial" w:hAnsi="Arial" w:cs="Arial"/>
                  <w:b/>
                  <w:bCs/>
                  <w:sz w:val="24"/>
                  <w:szCs w:val="24"/>
                  <w:highlight w:val="yellow"/>
                </w:rPr>
                <w:delText>o FMAT</w:delText>
              </w:r>
            </w:del>
            <w:del w:author="" w:id="123">
              <w:r>
                <w:rPr>
                  <w:rFonts w:ascii="Arial" w:hAnsi="Arial" w:cs="Arial"/>
                  <w:b/>
                  <w:bCs/>
                  <w:sz w:val="24"/>
                  <w:szCs w:val="24"/>
                  <w:highlight w:val="yellow"/>
                </w:rPr>
                <w:delText xml:space="preserve"> – buscar una manera de comprobar que el que realiza el pedido es de solo FMAT</w:delText>
              </w:r>
            </w:del>
          </w:p>
        </w:tc>
        <w:tc>
          <w:tcPr>
            <w:tcW w:w="4247" w:type="dxa"/>
          </w:tcPr>
          <w:p w:rsidRPr="0082730C" w:rsidR="002567FD" w:rsidRDefault="002567FD" w14:paraId="2788F88D" w14:textId="77777777">
            <w:pPr>
              <w:rPr>
                <w:del w:author="" w:id="124"/>
                <w:rFonts w:ascii="Arial" w:hAnsi="Arial" w:cs="Arial"/>
                <w:sz w:val="24"/>
                <w:szCs w:val="24"/>
              </w:rPr>
            </w:pPr>
            <w:del w:author="" w:id="125">
              <w:r>
                <w:rPr>
                  <w:rFonts w:ascii="Arial" w:hAnsi="Arial" w:cs="Arial"/>
                  <w:sz w:val="24"/>
                  <w:szCs w:val="24"/>
                </w:rPr>
                <w:delText>Costo de servicio en la nube</w:delText>
              </w:r>
            </w:del>
          </w:p>
        </w:tc>
      </w:tr>
      <w:tr w:rsidRPr="0082730C" w:rsidR="002567FD" w:rsidTr="002567FD" w14:paraId="243F1196" w14:textId="77777777">
        <w:trPr>
          <w:del w:author="" w:id="126"/>
        </w:trPr>
        <w:tc>
          <w:tcPr>
            <w:tcW w:w="4247" w:type="dxa"/>
          </w:tcPr>
          <w:p w:rsidRPr="00923072" w:rsidR="002567FD" w:rsidRDefault="002567FD" w14:paraId="2D3BA8B2" w14:textId="77777777">
            <w:pPr>
              <w:rPr>
                <w:del w:author="" w:id="127"/>
                <w:rFonts w:ascii="Arial" w:hAnsi="Arial" w:cs="Arial"/>
                <w:sz w:val="24"/>
                <w:szCs w:val="24"/>
              </w:rPr>
            </w:pPr>
            <w:del w:author="" w:id="128">
              <w:r>
                <w:rPr>
                  <w:rFonts w:ascii="Arial" w:hAnsi="Arial" w:cs="Arial"/>
                  <w:sz w:val="24"/>
                  <w:szCs w:val="24"/>
                </w:rPr>
                <w:delText>El sistema registrará si el encargo fue recogido o no</w:delText>
              </w:r>
            </w:del>
          </w:p>
        </w:tc>
        <w:tc>
          <w:tcPr>
            <w:tcW w:w="4247" w:type="dxa"/>
          </w:tcPr>
          <w:p w:rsidRPr="0082730C" w:rsidR="002567FD" w:rsidRDefault="002567FD" w14:paraId="6755E7B5" w14:textId="77777777">
            <w:pPr>
              <w:rPr>
                <w:del w:author="" w:id="129"/>
                <w:rFonts w:ascii="Arial" w:hAnsi="Arial" w:cs="Arial"/>
                <w:sz w:val="24"/>
                <w:szCs w:val="24"/>
              </w:rPr>
            </w:pPr>
            <w:del w:author="" w:id="130">
              <w:r>
                <w:rPr>
                  <w:rFonts w:ascii="Arial" w:hAnsi="Arial" w:cs="Arial"/>
                  <w:sz w:val="24"/>
                  <w:szCs w:val="24"/>
                </w:rPr>
                <w:delText>Certificado de dominio</w:delText>
              </w:r>
            </w:del>
          </w:p>
        </w:tc>
      </w:tr>
      <w:tr w:rsidRPr="0082730C" w:rsidR="002567FD" w:rsidTr="002567FD" w14:paraId="74E41852" w14:textId="77777777">
        <w:trPr>
          <w:del w:author="" w:id="131"/>
        </w:trPr>
        <w:tc>
          <w:tcPr>
            <w:tcW w:w="4247" w:type="dxa"/>
          </w:tcPr>
          <w:p w:rsidRPr="008F2BDF" w:rsidR="002567FD" w:rsidRDefault="002567FD" w14:paraId="72C31ABF" w14:textId="77777777">
            <w:pPr>
              <w:rPr>
                <w:del w:author="" w:id="132"/>
                <w:rFonts w:ascii="Arial" w:hAnsi="Arial" w:cs="Arial"/>
                <w:sz w:val="24"/>
                <w:szCs w:val="24"/>
              </w:rPr>
            </w:pPr>
            <w:del w:author="" w:id="133">
              <w:r>
                <w:rPr>
                  <w:rFonts w:ascii="Arial" w:hAnsi="Arial" w:cs="Arial"/>
                  <w:sz w:val="24"/>
                  <w:szCs w:val="24"/>
                </w:rPr>
                <w:delText>El usuario no podrá realizar otro encargo a menos que se haya registrado como recogido y pagado, el encargo anterior.</w:delText>
              </w:r>
            </w:del>
          </w:p>
        </w:tc>
        <w:tc>
          <w:tcPr>
            <w:tcW w:w="4247" w:type="dxa"/>
          </w:tcPr>
          <w:p w:rsidRPr="0082730C" w:rsidR="002567FD" w:rsidRDefault="002567FD" w14:paraId="0E27B00A" w14:textId="77777777">
            <w:pPr>
              <w:rPr>
                <w:del w:author="" w:id="134"/>
                <w:rFonts w:ascii="Arial" w:hAnsi="Arial" w:cs="Arial"/>
                <w:sz w:val="24"/>
                <w:szCs w:val="24"/>
              </w:rPr>
            </w:pPr>
          </w:p>
        </w:tc>
      </w:tr>
      <w:tr w:rsidRPr="0082730C" w:rsidR="002567FD" w:rsidTr="002567FD" w14:paraId="60061E4C" w14:textId="77777777">
        <w:trPr>
          <w:del w:author="" w:id="135"/>
        </w:trPr>
        <w:tc>
          <w:tcPr>
            <w:tcW w:w="4247" w:type="dxa"/>
          </w:tcPr>
          <w:p w:rsidR="002567FD" w:rsidRDefault="002567FD" w14:paraId="44EAFD9C" w14:textId="77777777">
            <w:pPr>
              <w:rPr>
                <w:del w:author="" w:id="136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Pr="0082730C" w:rsidR="002567FD" w:rsidRDefault="002567FD" w14:paraId="4B94D5A5" w14:textId="77777777">
            <w:pPr>
              <w:rPr>
                <w:del w:author="" w:id="137"/>
                <w:rFonts w:ascii="Arial" w:hAnsi="Arial" w:cs="Arial"/>
                <w:sz w:val="24"/>
                <w:szCs w:val="24"/>
              </w:rPr>
            </w:pPr>
          </w:p>
        </w:tc>
      </w:tr>
    </w:tbl>
    <w:p w:rsidR="00336DFB" w:rsidRDefault="00336DFB" w14:paraId="3DEEC669" w14:textId="77777777">
      <w:pPr>
        <w:rPr>
          <w:rFonts w:ascii="Arial" w:hAnsi="Arial" w:cs="Arial"/>
          <w:sz w:val="24"/>
          <w:szCs w:val="24"/>
        </w:rPr>
      </w:pPr>
    </w:p>
    <w:p w:rsidR="00336DFB" w:rsidRDefault="00336DFB" w14:paraId="2F1BC0CF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36DFB" w:rsidRDefault="00336DFB" w14:paraId="6AF3D6E6" w14:textId="222C994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74"/>
        <w:tblW w:w="8494" w:type="dxa"/>
        <w:tblLook w:val="04A0" w:firstRow="1" w:lastRow="0" w:firstColumn="1" w:lastColumn="0" w:noHBand="0" w:noVBand="1"/>
      </w:tblPr>
      <w:tblGrid>
        <w:gridCol w:w="2055"/>
        <w:gridCol w:w="668"/>
        <w:gridCol w:w="5771"/>
      </w:tblGrid>
      <w:tr w:rsidR="00336DFB" w:rsidTr="7C65D92B" w14:paraId="720D041F" w14:textId="77777777">
        <w:tc>
          <w:tcPr>
            <w:tcW w:w="2055" w:type="dxa"/>
            <w:tcMar/>
          </w:tcPr>
          <w:p w:rsidRPr="00F52A61" w:rsidR="00336DFB" w:rsidRDefault="00336DFB" w14:paraId="78C9BA5B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439" w:type="dxa"/>
            <w:gridSpan w:val="2"/>
            <w:tcMar/>
          </w:tcPr>
          <w:p w:rsidRPr="00F52A61" w:rsidR="00336DFB" w:rsidP="7C65D92B" w:rsidRDefault="00336DFB" w14:paraId="6DFF3123" w14:textId="0E4B7A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7C65D92B" w:rsidR="6A84D1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Recoger encargo</w:t>
            </w:r>
          </w:p>
        </w:tc>
      </w:tr>
      <w:tr w:rsidR="00336DFB" w:rsidTr="7C65D92B" w14:paraId="2FB7C3F1" w14:textId="77777777">
        <w:tc>
          <w:tcPr>
            <w:tcW w:w="2055" w:type="dxa"/>
            <w:tcMar/>
          </w:tcPr>
          <w:p w:rsidRPr="00F52A61" w:rsidR="00336DFB" w:rsidRDefault="00336DFB" w14:paraId="78641591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439" w:type="dxa"/>
            <w:gridSpan w:val="2"/>
            <w:tcMar/>
          </w:tcPr>
          <w:p w:rsidRPr="00F52A61" w:rsidR="00336DFB" w:rsidRDefault="00336DFB" w14:paraId="329C42B4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1.0 (4/10/2022)</w:t>
            </w:r>
          </w:p>
        </w:tc>
      </w:tr>
      <w:tr w:rsidR="00336DFB" w:rsidTr="7C65D92B" w14:paraId="311FEFDB" w14:textId="77777777">
        <w:tc>
          <w:tcPr>
            <w:tcW w:w="2055" w:type="dxa"/>
            <w:tcMar/>
          </w:tcPr>
          <w:p w:rsidRPr="00F52A61" w:rsidR="00336DFB" w:rsidRDefault="00336DFB" w14:paraId="37E4B22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6439" w:type="dxa"/>
            <w:gridSpan w:val="2"/>
            <w:tcMar/>
          </w:tcPr>
          <w:p w:rsidR="00336DFB" w:rsidP="00336DFB" w:rsidRDefault="00336DFB" w14:paraId="5B92F4C1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336DFB" w:rsidP="00336DFB" w:rsidRDefault="00336DFB" w14:paraId="2FC47C9C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336DFB" w:rsidP="00336DFB" w:rsidRDefault="00336DFB" w14:paraId="1FED471D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Pr="00884F50" w:rsidR="00336DFB" w:rsidP="00336DFB" w:rsidRDefault="00336DFB" w14:paraId="6CCDE03A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36DFB" w:rsidTr="7C65D92B" w14:paraId="0D50F16D" w14:textId="77777777">
        <w:tc>
          <w:tcPr>
            <w:tcW w:w="2055" w:type="dxa"/>
            <w:tcMar/>
          </w:tcPr>
          <w:p w:rsidRPr="00F52A61" w:rsidR="00336DFB" w:rsidRDefault="00336DFB" w14:paraId="314175DB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439" w:type="dxa"/>
            <w:gridSpan w:val="2"/>
            <w:tcMar/>
          </w:tcPr>
          <w:p w:rsidR="00336DFB" w:rsidP="7C65D92B" w:rsidRDefault="00336DFB" w14:paraId="37532F78" w14:textId="2587FE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7C65D92B" w:rsidR="0E5E8D8B">
              <w:rPr>
                <w:rFonts w:ascii="Arial" w:hAnsi="Arial" w:cs="Arial"/>
                <w:sz w:val="24"/>
                <w:szCs w:val="24"/>
              </w:rPr>
              <w:t>El usuario debió haber hecho el encargo de su pedido previamente</w:t>
            </w:r>
          </w:p>
        </w:tc>
      </w:tr>
      <w:tr w:rsidR="00336DFB" w:rsidTr="7C65D92B" w14:paraId="219B162D" w14:textId="77777777">
        <w:tc>
          <w:tcPr>
            <w:tcW w:w="2055" w:type="dxa"/>
            <w:tcMar/>
          </w:tcPr>
          <w:p w:rsidRPr="00F52A61" w:rsidR="00336DFB" w:rsidRDefault="00336DFB" w14:paraId="754AAC7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439" w:type="dxa"/>
            <w:gridSpan w:val="2"/>
            <w:tcMar/>
          </w:tcPr>
          <w:p w:rsidR="00336DFB" w:rsidP="7C65D92B" w:rsidRDefault="00336DFB" w14:paraId="4CC7A1E8" w14:textId="50305A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7C65D92B" w:rsidR="09005B6B">
              <w:rPr>
                <w:rFonts w:ascii="Arial" w:hAnsi="Arial" w:cs="Arial"/>
                <w:sz w:val="24"/>
                <w:szCs w:val="24"/>
              </w:rPr>
              <w:t>El usuario deberá recoger su pedido en el horario que especificó</w:t>
            </w:r>
          </w:p>
        </w:tc>
      </w:tr>
      <w:tr w:rsidR="00336DFB" w:rsidTr="7C65D92B" w14:paraId="1DC765A8" w14:textId="77777777">
        <w:tc>
          <w:tcPr>
            <w:tcW w:w="2055" w:type="dxa"/>
            <w:vMerge w:val="restart"/>
            <w:tcMar/>
          </w:tcPr>
          <w:p w:rsidRPr="00F52A61" w:rsidR="00336DFB" w:rsidRDefault="00336DFB" w14:paraId="55AE8E78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Secuencia normal</w:t>
            </w:r>
          </w:p>
        </w:tc>
        <w:tc>
          <w:tcPr>
            <w:tcW w:w="668" w:type="dxa"/>
            <w:tcMar/>
          </w:tcPr>
          <w:p w:rsidRPr="00F52A61" w:rsidR="00336DFB" w:rsidRDefault="00336DFB" w14:paraId="249C6E6F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5771" w:type="dxa"/>
            <w:tcMar/>
          </w:tcPr>
          <w:p w:rsidRPr="00F52A61" w:rsidR="00336DFB" w:rsidRDefault="00336DFB" w14:paraId="20454DD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336DFB" w:rsidTr="7C65D92B" w14:paraId="564CBC43" w14:textId="77777777">
        <w:tc>
          <w:tcPr>
            <w:tcW w:w="2055" w:type="dxa"/>
            <w:vMerge/>
            <w:tcMar/>
          </w:tcPr>
          <w:p w:rsidR="00336DFB" w:rsidRDefault="00336DFB" w14:paraId="059394E2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" w:type="dxa"/>
            <w:tcMar/>
          </w:tcPr>
          <w:p w:rsidRPr="00F52A61" w:rsidR="00336DFB" w:rsidRDefault="00336DFB" w14:paraId="09C3541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71" w:type="dxa"/>
            <w:tcMar/>
          </w:tcPr>
          <w:p w:rsidRPr="009322C9" w:rsidR="00336DFB" w:rsidP="7C65D92B" w:rsidRDefault="00336DFB" w14:paraId="257D6307" w14:textId="25DF14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7C65D92B" w:rsidR="750A9153">
              <w:rPr>
                <w:rFonts w:ascii="Arial" w:hAnsi="Arial" w:cs="Arial"/>
                <w:sz w:val="24"/>
                <w:szCs w:val="24"/>
              </w:rPr>
              <w:t>El usuario deberá llegar a la cafetería en el horario indicado.</w:t>
            </w:r>
          </w:p>
        </w:tc>
      </w:tr>
      <w:tr w:rsidR="00336DFB" w:rsidTr="7C65D92B" w14:paraId="1DB3A09D" w14:textId="77777777">
        <w:tc>
          <w:tcPr>
            <w:tcW w:w="2055" w:type="dxa"/>
            <w:vMerge/>
            <w:tcMar/>
          </w:tcPr>
          <w:p w:rsidR="00336DFB" w:rsidRDefault="00336DFB" w14:paraId="58DF436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" w:type="dxa"/>
            <w:tcMar/>
          </w:tcPr>
          <w:p w:rsidRPr="00F52A61" w:rsidR="00336DFB" w:rsidRDefault="00336DFB" w14:paraId="082AE52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71" w:type="dxa"/>
            <w:tcMar/>
          </w:tcPr>
          <w:p w:rsidR="00336DFB" w:rsidRDefault="00336DFB" w14:paraId="70A5A4E4" w14:textId="774C16BC">
            <w:pPr>
              <w:rPr>
                <w:rFonts w:ascii="Arial" w:hAnsi="Arial" w:cs="Arial"/>
                <w:sz w:val="24"/>
                <w:szCs w:val="24"/>
              </w:rPr>
            </w:pPr>
            <w:r w:rsidRPr="7C65D92B" w:rsidR="6670DFD1">
              <w:rPr>
                <w:rFonts w:ascii="Arial" w:hAnsi="Arial" w:cs="Arial"/>
                <w:sz w:val="24"/>
                <w:szCs w:val="24"/>
              </w:rPr>
              <w:t>El usuario deberá pagar su encargo.</w:t>
            </w:r>
          </w:p>
        </w:tc>
      </w:tr>
      <w:tr w:rsidR="7C65D92B" w:rsidTr="7C65D92B" w14:paraId="036D1678">
        <w:tc>
          <w:tcPr>
            <w:tcW w:w="2055" w:type="dxa"/>
            <w:vMerge/>
            <w:tcMar/>
          </w:tcPr>
          <w:p w14:paraId="5A81E8E3"/>
        </w:tc>
        <w:tc>
          <w:tcPr>
            <w:tcW w:w="668" w:type="dxa"/>
            <w:tcMar/>
          </w:tcPr>
          <w:p w:rsidR="0F58B8B5" w:rsidP="7C65D92B" w:rsidRDefault="0F58B8B5" w14:paraId="1EDB7113" w14:textId="39DEC26C">
            <w:pPr>
              <w:pStyle w:val="Normal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7C65D92B" w:rsidR="0F58B8B5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5771" w:type="dxa"/>
            <w:tcMar/>
          </w:tcPr>
          <w:p w:rsidR="6670DFD1" w:rsidP="7C65D92B" w:rsidRDefault="6670DFD1" w14:paraId="724D8374" w14:textId="26E2DE2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C65D92B" w:rsidR="6670DFD1">
              <w:rPr>
                <w:rFonts w:ascii="Arial" w:hAnsi="Arial" w:cs="Arial"/>
                <w:sz w:val="24"/>
                <w:szCs w:val="24"/>
              </w:rPr>
              <w:t>La cafetería deberá entregar el pedido del usuario</w:t>
            </w:r>
          </w:p>
        </w:tc>
      </w:tr>
      <w:tr w:rsidR="00336DFB" w:rsidTr="7C65D92B" w14:paraId="57263C9E" w14:textId="77777777">
        <w:tc>
          <w:tcPr>
            <w:tcW w:w="2055" w:type="dxa"/>
            <w:vMerge/>
            <w:tcMar/>
          </w:tcPr>
          <w:p w:rsidR="00336DFB" w:rsidRDefault="00336DFB" w14:paraId="0F255C2A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" w:type="dxa"/>
            <w:tcMar/>
          </w:tcPr>
          <w:p w:rsidRPr="00F52A61" w:rsidR="00336DFB" w:rsidRDefault="00336DFB" w14:paraId="274D626B" w14:textId="67E89536">
            <w:pPr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7C65D92B" w:rsidR="0F58B8B5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5771" w:type="dxa"/>
            <w:tcMar/>
          </w:tcPr>
          <w:p w:rsidR="00336DFB" w:rsidRDefault="00336DFB" w14:paraId="5EC56E53" w14:textId="1763E1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6DFB" w:rsidTr="7C65D92B" w14:paraId="4EC7E376" w14:textId="77777777">
        <w:tc>
          <w:tcPr>
            <w:tcW w:w="2055" w:type="dxa"/>
            <w:tcMar/>
          </w:tcPr>
          <w:p w:rsidR="00336DFB" w:rsidRDefault="00336DFB" w14:paraId="70F06AC3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" w:type="dxa"/>
            <w:tcMar/>
          </w:tcPr>
          <w:p w:rsidR="00336DFB" w:rsidRDefault="00336DFB" w14:paraId="523CB43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771" w:type="dxa"/>
            <w:tcMar/>
          </w:tcPr>
          <w:p w:rsidR="00336DFB" w:rsidRDefault="00336DFB" w14:paraId="7DDAD26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6DFB" w:rsidTr="7C65D92B" w14:paraId="259E3D7C" w14:textId="77777777">
        <w:tc>
          <w:tcPr>
            <w:tcW w:w="2055" w:type="dxa"/>
            <w:tcMar/>
          </w:tcPr>
          <w:p w:rsidRPr="00F52A61" w:rsidR="00336DFB" w:rsidRDefault="00336DFB" w14:paraId="656DF88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6439" w:type="dxa"/>
            <w:gridSpan w:val="2"/>
            <w:tcMar/>
          </w:tcPr>
          <w:p w:rsidR="00336DFB" w:rsidP="7C65D92B" w:rsidRDefault="00336DFB" w14:paraId="543DDEEA" w14:textId="2CE9D7ED">
            <w:pPr>
              <w:rPr>
                <w:rFonts w:ascii="Arial" w:hAnsi="Arial" w:cs="Arial"/>
                <w:sz w:val="24"/>
                <w:szCs w:val="24"/>
              </w:rPr>
            </w:pPr>
            <w:r w:rsidRPr="7C65D92B" w:rsidR="4F36572F">
              <w:rPr>
                <w:rFonts w:ascii="Arial" w:hAnsi="Arial" w:cs="Arial"/>
                <w:sz w:val="24"/>
                <w:szCs w:val="24"/>
              </w:rPr>
              <w:t>La cafetería registrará el proceso.</w:t>
            </w:r>
          </w:p>
          <w:p w:rsidR="00336DFB" w:rsidP="7C65D92B" w:rsidRDefault="00336DFB" w14:paraId="46E3A0D7" w14:textId="5CCF3DA3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6DFB" w:rsidTr="7C65D92B" w14:paraId="27A7848E" w14:textId="77777777">
        <w:tc>
          <w:tcPr>
            <w:tcW w:w="2055" w:type="dxa"/>
            <w:tcMar/>
          </w:tcPr>
          <w:p w:rsidRPr="00F52A61" w:rsidR="00336DFB" w:rsidRDefault="00336DFB" w14:paraId="42A98EAB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6439" w:type="dxa"/>
            <w:gridSpan w:val="2"/>
            <w:tcMar/>
          </w:tcPr>
          <w:p w:rsidR="00336DFB" w:rsidP="7C65D92B" w:rsidRDefault="00336DFB" w14:paraId="7DD3210A" w14:textId="153C77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7C65D92B" w:rsidR="1FED2FBA">
              <w:rPr>
                <w:rFonts w:ascii="Arial" w:hAnsi="Arial" w:cs="Arial"/>
                <w:sz w:val="24"/>
                <w:szCs w:val="24"/>
              </w:rPr>
              <w:t>Si el usuario en llega antes o después, no se garantiza la calidad del servicio (tiempo de espera</w:t>
            </w:r>
            <w:r w:rsidRPr="7C65D92B" w:rsidR="0B889CF9">
              <w:rPr>
                <w:rFonts w:ascii="Arial" w:hAnsi="Arial" w:cs="Arial"/>
                <w:sz w:val="24"/>
                <w:szCs w:val="24"/>
              </w:rPr>
              <w:t xml:space="preserve"> o temperatura del alimento</w:t>
            </w:r>
            <w:r w:rsidRPr="7C65D92B" w:rsidR="1FED2FBA">
              <w:rPr>
                <w:rFonts w:ascii="Arial" w:hAnsi="Arial" w:cs="Arial"/>
                <w:sz w:val="24"/>
                <w:szCs w:val="24"/>
              </w:rPr>
              <w:t>).</w:t>
            </w:r>
            <w:r w:rsidRPr="7C65D92B" w:rsidR="3EB306E5">
              <w:rPr>
                <w:rFonts w:ascii="Arial" w:hAnsi="Arial" w:cs="Arial"/>
                <w:sz w:val="24"/>
                <w:szCs w:val="24"/>
              </w:rPr>
              <w:t xml:space="preserve"> Si el usuario se le negará el servicio si no llegó a recoger su pedido anterior</w:t>
            </w:r>
          </w:p>
        </w:tc>
      </w:tr>
      <w:tr w:rsidR="00336DFB" w:rsidTr="7C65D92B" w14:paraId="129CF473" w14:textId="77777777">
        <w:tc>
          <w:tcPr>
            <w:tcW w:w="2055" w:type="dxa"/>
            <w:tcMar/>
          </w:tcPr>
          <w:p w:rsidRPr="00F52A61" w:rsidR="00336DFB" w:rsidRDefault="00336DFB" w14:paraId="6095023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2A61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6439" w:type="dxa"/>
            <w:gridSpan w:val="2"/>
            <w:tcMar/>
          </w:tcPr>
          <w:p w:rsidR="00336DFB" w:rsidRDefault="00336DFB" w14:paraId="4F83E960" w14:textId="6C992802">
            <w:pPr>
              <w:rPr>
                <w:rFonts w:ascii="Arial" w:hAnsi="Arial" w:cs="Arial"/>
                <w:sz w:val="24"/>
                <w:szCs w:val="24"/>
              </w:rPr>
            </w:pPr>
            <w:r w:rsidRPr="7C65D92B" w:rsidR="601B7D0A">
              <w:rPr>
                <w:rFonts w:ascii="Arial" w:hAnsi="Arial" w:cs="Arial"/>
                <w:sz w:val="24"/>
                <w:szCs w:val="24"/>
              </w:rPr>
              <w:t>Los tiempos de espera en la cafetería pueden variar dependiendo de la cantidad de personas que no encargaron con tiempo.</w:t>
            </w:r>
          </w:p>
        </w:tc>
      </w:tr>
      <w:tr w:rsidR="7C65D92B" w:rsidTr="7C65D92B" w14:paraId="623F07FC">
        <w:tc>
          <w:tcPr>
            <w:tcW w:w="2055" w:type="dxa"/>
            <w:tcMar/>
          </w:tcPr>
          <w:p w:rsidR="7C65D92B" w:rsidP="7C65D92B" w:rsidRDefault="7C65D92B" w14:paraId="3755C383" w14:textId="4C7D42BD">
            <w:pPr>
              <w:pStyle w:val="Normal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439" w:type="dxa"/>
            <w:gridSpan w:val="2"/>
            <w:tcMar/>
          </w:tcPr>
          <w:p w:rsidR="7C65D92B" w:rsidP="7C65D92B" w:rsidRDefault="7C65D92B" w14:paraId="1C9121DB" w14:textId="5DE9AA3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6DFB" w:rsidRDefault="00336DFB" w14:paraId="2401FECF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pPr w:leftFromText="141" w:rightFromText="141" w:vertAnchor="text" w:horzAnchor="margin" w:tblpY="163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Pr="0082730C" w:rsidR="00336DFB" w14:paraId="7A116B36" w14:textId="77777777">
        <w:tc>
          <w:tcPr>
            <w:tcW w:w="4247" w:type="dxa"/>
          </w:tcPr>
          <w:p w:rsidRPr="00630E0C" w:rsidR="00336DFB" w:rsidRDefault="00336DFB" w14:paraId="0DCB7E4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E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247" w:type="dxa"/>
          </w:tcPr>
          <w:p w:rsidRPr="00630E0C" w:rsidR="00336DFB" w:rsidRDefault="00336DFB" w14:paraId="52B80E82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0E0C">
              <w:rPr>
                <w:rFonts w:ascii="Arial" w:hAnsi="Arial" w:cs="Arial"/>
                <w:b/>
                <w:bCs/>
                <w:sz w:val="24"/>
                <w:szCs w:val="24"/>
              </w:rPr>
              <w:t>No funcionales</w:t>
            </w:r>
          </w:p>
        </w:tc>
      </w:tr>
      <w:tr w:rsidRPr="0082730C" w:rsidR="00336DFB" w14:paraId="65C53B56" w14:textId="77777777">
        <w:tc>
          <w:tcPr>
            <w:tcW w:w="4247" w:type="dxa"/>
          </w:tcPr>
          <w:p w:rsidRPr="003475F8" w:rsidR="00336DFB" w:rsidRDefault="00336DFB" w14:paraId="094AFC98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será capaz de realizar su propio encargo con mínimo un día de anticipación </w:t>
            </w:r>
            <w:r w:rsidRPr="009F5A1F">
              <w:rPr>
                <w:rFonts w:ascii="Arial" w:hAnsi="Arial" w:cs="Arial"/>
                <w:sz w:val="24"/>
                <w:szCs w:val="24"/>
                <w:highlight w:val="yellow"/>
              </w:rPr>
              <w:t>con respecto al menú fijo</w:t>
            </w:r>
            <w:r>
              <w:rPr>
                <w:rFonts w:ascii="Arial" w:hAnsi="Arial" w:cs="Arial"/>
                <w:sz w:val="24"/>
                <w:szCs w:val="24"/>
              </w:rPr>
              <w:t>, el que se ofrece todos los días.</w:t>
            </w:r>
          </w:p>
        </w:tc>
        <w:tc>
          <w:tcPr>
            <w:tcW w:w="4247" w:type="dxa"/>
          </w:tcPr>
          <w:p w:rsidRPr="0082730C" w:rsidR="00336DFB" w:rsidRDefault="00336DFB" w14:paraId="1CC8FE0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podrá registrar más de n pedidos por día</w:t>
            </w:r>
          </w:p>
        </w:tc>
      </w:tr>
      <w:tr w:rsidRPr="0082730C" w:rsidR="00336DFB" w14:paraId="6082CD37" w14:textId="77777777">
        <w:tc>
          <w:tcPr>
            <w:tcW w:w="4247" w:type="dxa"/>
          </w:tcPr>
          <w:p w:rsidR="00336DFB" w:rsidRDefault="00336DFB" w14:paraId="5A823D50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será capaz de elegir el horario en el recogerá su encargo, según los tiempos establecidos, en un periodo de 8:30am a 12pm</w:t>
            </w:r>
          </w:p>
        </w:tc>
        <w:tc>
          <w:tcPr>
            <w:tcW w:w="4247" w:type="dxa"/>
          </w:tcPr>
          <w:p w:rsidRPr="0082730C" w:rsidR="00336DFB" w:rsidRDefault="00336DFB" w14:paraId="5177158E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Garantizar la privacidad de los datos (pedidos)</w:t>
            </w:r>
          </w:p>
        </w:tc>
      </w:tr>
      <w:tr w:rsidRPr="0082730C" w:rsidR="00336DFB" w14:paraId="17644CEE" w14:textId="77777777">
        <w:tc>
          <w:tcPr>
            <w:tcW w:w="4247" w:type="dxa"/>
          </w:tcPr>
          <w:p w:rsidR="00336DFB" w:rsidRDefault="00336DFB" w14:paraId="15078EA6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será capaz de realizar un solo encargo por día, de 7am a 11:30pm, con un máximo de tres artículos por encargo.</w:t>
            </w:r>
          </w:p>
        </w:tc>
        <w:tc>
          <w:tcPr>
            <w:tcW w:w="4247" w:type="dxa"/>
          </w:tcPr>
          <w:p w:rsidRPr="0082730C" w:rsidR="00336DFB" w:rsidRDefault="00336DFB" w14:paraId="5DF83DB6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Garantizar la elección del usuario</w:t>
            </w:r>
          </w:p>
        </w:tc>
      </w:tr>
      <w:tr w:rsidRPr="0082730C" w:rsidR="00336DFB" w14:paraId="70DDAB47" w14:textId="77777777">
        <w:tc>
          <w:tcPr>
            <w:tcW w:w="4247" w:type="dxa"/>
          </w:tcPr>
          <w:p w:rsidRPr="0082730C" w:rsidR="00336DFB" w:rsidRDefault="00336DFB" w14:paraId="7DE809D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será capaz de editar su encargo, hasta máximo las 11:30pm del día en el que haga la solicitud.</w:t>
            </w:r>
          </w:p>
        </w:tc>
        <w:tc>
          <w:tcPr>
            <w:tcW w:w="4247" w:type="dxa"/>
          </w:tcPr>
          <w:p w:rsidRPr="0082730C" w:rsidR="00336DFB" w:rsidRDefault="00336DFB" w14:paraId="49CDA27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tendrá un tiempo máximo de respuesta de 5 segundos</w:t>
            </w:r>
          </w:p>
        </w:tc>
      </w:tr>
      <w:tr w:rsidRPr="0082730C" w:rsidR="00336DFB" w14:paraId="15186082" w14:textId="77777777">
        <w:tc>
          <w:tcPr>
            <w:tcW w:w="4247" w:type="dxa"/>
          </w:tcPr>
          <w:p w:rsidRPr="0082730C" w:rsidR="00336DFB" w:rsidRDefault="00336DFB" w14:paraId="0300C805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será capaz de generar un ticket en el que contendrá el folio del pedido, el usuario, y la hora de recogida, y el monto a pagar.</w:t>
            </w:r>
          </w:p>
        </w:tc>
        <w:tc>
          <w:tcPr>
            <w:tcW w:w="4247" w:type="dxa"/>
          </w:tcPr>
          <w:p w:rsidRPr="0082730C" w:rsidR="00336DFB" w:rsidRDefault="00336DFB" w14:paraId="500619C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plataforma tendrá diseño adaptativo al tipo de pantalla</w:t>
            </w:r>
          </w:p>
        </w:tc>
      </w:tr>
      <w:tr w:rsidRPr="0082730C" w:rsidR="00336DFB" w14:paraId="3B0BECFC" w14:textId="77777777">
        <w:tc>
          <w:tcPr>
            <w:tcW w:w="4247" w:type="dxa"/>
          </w:tcPr>
          <w:p w:rsidRPr="0082730C" w:rsidR="00336DFB" w:rsidRDefault="00336DFB" w14:paraId="633B2AF3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Pasadas las 11:30pm el sistema generará la lista de encargos definitiva del día siguiente, en el que contendrá los horarios de preparación de los encargos, y de recogida.</w:t>
            </w:r>
          </w:p>
        </w:tc>
        <w:tc>
          <w:tcPr>
            <w:tcW w:w="4247" w:type="dxa"/>
          </w:tcPr>
          <w:p w:rsidRPr="0082730C" w:rsidR="00336DFB" w:rsidRDefault="00336DFB" w14:paraId="6FEB904E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de desarrollo</w:t>
            </w:r>
          </w:p>
        </w:tc>
      </w:tr>
      <w:tr w:rsidRPr="0082730C" w:rsidR="00336DFB" w14:paraId="47521D28" w14:textId="77777777">
        <w:tc>
          <w:tcPr>
            <w:tcW w:w="4247" w:type="dxa"/>
          </w:tcPr>
          <w:p w:rsidRPr="00947A56" w:rsidR="00336DFB" w:rsidRDefault="00336DFB" w14:paraId="538F41B5" w14:textId="77777777">
            <w:pP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947A5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só</w:t>
            </w:r>
            <w: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l</w:t>
            </w:r>
            <w:r w:rsidRPr="00947A5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o FMAT</w:t>
            </w:r>
            <w: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 – buscar una manera de comprobar que el que realiza el pedido es de solo FMAT</w:t>
            </w:r>
          </w:p>
        </w:tc>
        <w:tc>
          <w:tcPr>
            <w:tcW w:w="4247" w:type="dxa"/>
          </w:tcPr>
          <w:p w:rsidRPr="0082730C" w:rsidR="00336DFB" w:rsidRDefault="00336DFB" w14:paraId="39D8A58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Costo de servicio en la nube</w:t>
            </w:r>
          </w:p>
        </w:tc>
      </w:tr>
      <w:tr w:rsidRPr="0082730C" w:rsidR="00336DFB" w14:paraId="04C5D33A" w14:textId="77777777">
        <w:tc>
          <w:tcPr>
            <w:tcW w:w="4247" w:type="dxa"/>
          </w:tcPr>
          <w:p w:rsidRPr="00923072" w:rsidR="00336DFB" w:rsidRDefault="00336DFB" w14:paraId="34355276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registrará si el encargo fue recogido o no</w:t>
            </w:r>
          </w:p>
        </w:tc>
        <w:tc>
          <w:tcPr>
            <w:tcW w:w="4247" w:type="dxa"/>
          </w:tcPr>
          <w:p w:rsidRPr="0082730C" w:rsidR="00336DFB" w:rsidRDefault="00336DFB" w14:paraId="7CA944E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Certificado de dominio</w:t>
            </w:r>
          </w:p>
        </w:tc>
      </w:tr>
      <w:tr w:rsidRPr="0082730C" w:rsidR="00336DFB" w14:paraId="48E9AF5A" w14:textId="77777777">
        <w:tc>
          <w:tcPr>
            <w:tcW w:w="4247" w:type="dxa"/>
          </w:tcPr>
          <w:p w:rsidRPr="008F2BDF" w:rsidR="00336DFB" w:rsidRDefault="00336DFB" w14:paraId="34450242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podrá realizar otro encargo a menos que se haya registrado como recogido y pagado, el encargo anterior.</w:t>
            </w:r>
          </w:p>
        </w:tc>
        <w:tc>
          <w:tcPr>
            <w:tcW w:w="4247" w:type="dxa"/>
          </w:tcPr>
          <w:p w:rsidRPr="0082730C" w:rsidR="00336DFB" w:rsidRDefault="00336DFB" w14:paraId="56745B9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82730C" w:rsidR="00336DFB" w14:paraId="49620D37" w14:textId="77777777">
        <w:tc>
          <w:tcPr>
            <w:tcW w:w="4247" w:type="dxa"/>
          </w:tcPr>
          <w:p w:rsidR="00336DFB" w:rsidRDefault="00336DFB" w14:paraId="47F8FC3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Pr="0082730C" w:rsidR="00336DFB" w:rsidRDefault="00336DFB" w14:paraId="35EFBE3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82730C" w:rsidR="00D85EB8" w:rsidRDefault="00D85EB8" w14:paraId="3857FA5D" w14:textId="77777777">
      <w:pPr>
        <w:rPr>
          <w:rFonts w:ascii="Arial" w:hAnsi="Arial" w:cs="Arial"/>
          <w:sz w:val="24"/>
          <w:szCs w:val="24"/>
        </w:rPr>
      </w:pPr>
    </w:p>
    <w:sectPr w:rsidRPr="0082730C" w:rsidR="00D85EB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693B" w:rsidP="001B2354" w:rsidRDefault="003B693B" w14:paraId="57E87791" w14:textId="77777777">
      <w:pPr>
        <w:spacing w:after="0" w:line="240" w:lineRule="auto"/>
      </w:pPr>
      <w:r>
        <w:separator/>
      </w:r>
    </w:p>
  </w:endnote>
  <w:endnote w:type="continuationSeparator" w:id="0">
    <w:p w:rsidR="003B693B" w:rsidP="001B2354" w:rsidRDefault="003B693B" w14:paraId="0681B2B5" w14:textId="77777777">
      <w:pPr>
        <w:spacing w:after="0" w:line="240" w:lineRule="auto"/>
      </w:pPr>
      <w:r>
        <w:continuationSeparator/>
      </w:r>
    </w:p>
  </w:endnote>
  <w:endnote w:type="continuationNotice" w:id="1">
    <w:p w:rsidR="003B693B" w:rsidRDefault="003B693B" w14:paraId="0C54AFA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693B" w:rsidP="001B2354" w:rsidRDefault="003B693B" w14:paraId="60D062B3" w14:textId="77777777">
      <w:pPr>
        <w:spacing w:after="0" w:line="240" w:lineRule="auto"/>
      </w:pPr>
      <w:r>
        <w:separator/>
      </w:r>
    </w:p>
  </w:footnote>
  <w:footnote w:type="continuationSeparator" w:id="0">
    <w:p w:rsidR="003B693B" w:rsidP="001B2354" w:rsidRDefault="003B693B" w14:paraId="5A29F560" w14:textId="77777777">
      <w:pPr>
        <w:spacing w:after="0" w:line="240" w:lineRule="auto"/>
      </w:pPr>
      <w:r>
        <w:continuationSeparator/>
      </w:r>
    </w:p>
  </w:footnote>
  <w:footnote w:type="continuationNotice" w:id="1">
    <w:p w:rsidR="003B693B" w:rsidRDefault="003B693B" w14:paraId="0EBEC78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E3B"/>
    <w:multiLevelType w:val="hybridMultilevel"/>
    <w:tmpl w:val="DB40E74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884D38"/>
    <w:multiLevelType w:val="hybridMultilevel"/>
    <w:tmpl w:val="227A151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CE293C"/>
    <w:multiLevelType w:val="hybridMultilevel"/>
    <w:tmpl w:val="537C1E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17209">
    <w:abstractNumId w:val="2"/>
  </w:num>
  <w:num w:numId="2" w16cid:durableId="21054715">
    <w:abstractNumId w:val="0"/>
  </w:num>
  <w:num w:numId="3" w16cid:durableId="7217576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0EB8"/>
    <w:rsid w:val="00012E95"/>
    <w:rsid w:val="00014EE3"/>
    <w:rsid w:val="000303F8"/>
    <w:rsid w:val="00031A1F"/>
    <w:rsid w:val="00033CAA"/>
    <w:rsid w:val="00034148"/>
    <w:rsid w:val="000449F2"/>
    <w:rsid w:val="00044DE1"/>
    <w:rsid w:val="00050895"/>
    <w:rsid w:val="00053A86"/>
    <w:rsid w:val="000637F9"/>
    <w:rsid w:val="0006663B"/>
    <w:rsid w:val="000839F0"/>
    <w:rsid w:val="000A6990"/>
    <w:rsid w:val="000B4125"/>
    <w:rsid w:val="000B4E44"/>
    <w:rsid w:val="000B6D4A"/>
    <w:rsid w:val="000B7F40"/>
    <w:rsid w:val="000C4F66"/>
    <w:rsid w:val="000C621A"/>
    <w:rsid w:val="000D2D62"/>
    <w:rsid w:val="000E1F57"/>
    <w:rsid w:val="000F3C88"/>
    <w:rsid w:val="000F448D"/>
    <w:rsid w:val="0010442D"/>
    <w:rsid w:val="00111788"/>
    <w:rsid w:val="00115B4A"/>
    <w:rsid w:val="001215D7"/>
    <w:rsid w:val="00122B62"/>
    <w:rsid w:val="001312A9"/>
    <w:rsid w:val="00133DA7"/>
    <w:rsid w:val="00134DDB"/>
    <w:rsid w:val="001409A1"/>
    <w:rsid w:val="00150941"/>
    <w:rsid w:val="0015329B"/>
    <w:rsid w:val="0015704A"/>
    <w:rsid w:val="00165AEE"/>
    <w:rsid w:val="00171617"/>
    <w:rsid w:val="0017258A"/>
    <w:rsid w:val="00183302"/>
    <w:rsid w:val="001836CA"/>
    <w:rsid w:val="001846E7"/>
    <w:rsid w:val="00194618"/>
    <w:rsid w:val="00196D4C"/>
    <w:rsid w:val="001A3F5A"/>
    <w:rsid w:val="001A6E08"/>
    <w:rsid w:val="001B2264"/>
    <w:rsid w:val="001B2354"/>
    <w:rsid w:val="001B5199"/>
    <w:rsid w:val="001B7833"/>
    <w:rsid w:val="001C5D29"/>
    <w:rsid w:val="001C6043"/>
    <w:rsid w:val="001C6D01"/>
    <w:rsid w:val="001C7774"/>
    <w:rsid w:val="001D6969"/>
    <w:rsid w:val="001E7669"/>
    <w:rsid w:val="001E7E55"/>
    <w:rsid w:val="001F74D2"/>
    <w:rsid w:val="00201CDA"/>
    <w:rsid w:val="002038E6"/>
    <w:rsid w:val="002040B1"/>
    <w:rsid w:val="00215AB5"/>
    <w:rsid w:val="00215CC4"/>
    <w:rsid w:val="002255C1"/>
    <w:rsid w:val="002408D2"/>
    <w:rsid w:val="0024411E"/>
    <w:rsid w:val="00244960"/>
    <w:rsid w:val="002567FD"/>
    <w:rsid w:val="00260BE0"/>
    <w:rsid w:val="00271165"/>
    <w:rsid w:val="00275531"/>
    <w:rsid w:val="00290983"/>
    <w:rsid w:val="00290F57"/>
    <w:rsid w:val="002963A8"/>
    <w:rsid w:val="002A0EED"/>
    <w:rsid w:val="002A3C10"/>
    <w:rsid w:val="002A62A3"/>
    <w:rsid w:val="002B62E0"/>
    <w:rsid w:val="002C140F"/>
    <w:rsid w:val="002C164D"/>
    <w:rsid w:val="002C2E7C"/>
    <w:rsid w:val="002D6C11"/>
    <w:rsid w:val="002D7DC9"/>
    <w:rsid w:val="002E48E2"/>
    <w:rsid w:val="002F26C2"/>
    <w:rsid w:val="002F2FCA"/>
    <w:rsid w:val="002F4C82"/>
    <w:rsid w:val="002F6706"/>
    <w:rsid w:val="002F784C"/>
    <w:rsid w:val="0030218F"/>
    <w:rsid w:val="003106BD"/>
    <w:rsid w:val="00316314"/>
    <w:rsid w:val="003267B9"/>
    <w:rsid w:val="00332C86"/>
    <w:rsid w:val="00332F25"/>
    <w:rsid w:val="00336DFB"/>
    <w:rsid w:val="003475F8"/>
    <w:rsid w:val="00357AA5"/>
    <w:rsid w:val="003602B2"/>
    <w:rsid w:val="003677E3"/>
    <w:rsid w:val="00377F7C"/>
    <w:rsid w:val="003851C2"/>
    <w:rsid w:val="00385CF1"/>
    <w:rsid w:val="00386DB1"/>
    <w:rsid w:val="0039209A"/>
    <w:rsid w:val="003944EE"/>
    <w:rsid w:val="003A1E14"/>
    <w:rsid w:val="003A2336"/>
    <w:rsid w:val="003B4E04"/>
    <w:rsid w:val="003B693B"/>
    <w:rsid w:val="003B77EA"/>
    <w:rsid w:val="003C0C22"/>
    <w:rsid w:val="003D5FC4"/>
    <w:rsid w:val="003D75F2"/>
    <w:rsid w:val="003E0747"/>
    <w:rsid w:val="003E4797"/>
    <w:rsid w:val="003E70D0"/>
    <w:rsid w:val="003F4349"/>
    <w:rsid w:val="003F6BA8"/>
    <w:rsid w:val="003F7B3A"/>
    <w:rsid w:val="00402C7E"/>
    <w:rsid w:val="0040399A"/>
    <w:rsid w:val="0040603A"/>
    <w:rsid w:val="00415C58"/>
    <w:rsid w:val="0042136C"/>
    <w:rsid w:val="00421CEF"/>
    <w:rsid w:val="00422162"/>
    <w:rsid w:val="00423099"/>
    <w:rsid w:val="004343AC"/>
    <w:rsid w:val="00437D24"/>
    <w:rsid w:val="00443752"/>
    <w:rsid w:val="00446875"/>
    <w:rsid w:val="00450AB3"/>
    <w:rsid w:val="004515A9"/>
    <w:rsid w:val="00452810"/>
    <w:rsid w:val="00461008"/>
    <w:rsid w:val="00462E57"/>
    <w:rsid w:val="00470659"/>
    <w:rsid w:val="00483A15"/>
    <w:rsid w:val="00487BBC"/>
    <w:rsid w:val="00490047"/>
    <w:rsid w:val="004942D6"/>
    <w:rsid w:val="004957D8"/>
    <w:rsid w:val="0049689A"/>
    <w:rsid w:val="00496B40"/>
    <w:rsid w:val="004B313A"/>
    <w:rsid w:val="004B4545"/>
    <w:rsid w:val="004C0B1D"/>
    <w:rsid w:val="004D45B0"/>
    <w:rsid w:val="004D5441"/>
    <w:rsid w:val="004E0488"/>
    <w:rsid w:val="004E11AD"/>
    <w:rsid w:val="004F1529"/>
    <w:rsid w:val="004F47CD"/>
    <w:rsid w:val="00502FE8"/>
    <w:rsid w:val="00503BB1"/>
    <w:rsid w:val="00512474"/>
    <w:rsid w:val="00521540"/>
    <w:rsid w:val="00537443"/>
    <w:rsid w:val="0054406C"/>
    <w:rsid w:val="005447BD"/>
    <w:rsid w:val="0055369D"/>
    <w:rsid w:val="00561B08"/>
    <w:rsid w:val="00567D80"/>
    <w:rsid w:val="0058255D"/>
    <w:rsid w:val="00590633"/>
    <w:rsid w:val="00591E11"/>
    <w:rsid w:val="00597EED"/>
    <w:rsid w:val="005A33DC"/>
    <w:rsid w:val="005A500F"/>
    <w:rsid w:val="005B21BF"/>
    <w:rsid w:val="005B6797"/>
    <w:rsid w:val="005D0F77"/>
    <w:rsid w:val="005E2F1F"/>
    <w:rsid w:val="005F6973"/>
    <w:rsid w:val="00601508"/>
    <w:rsid w:val="006062E6"/>
    <w:rsid w:val="00606C8B"/>
    <w:rsid w:val="00620D7F"/>
    <w:rsid w:val="006255E5"/>
    <w:rsid w:val="00625F54"/>
    <w:rsid w:val="00626AF5"/>
    <w:rsid w:val="0063058F"/>
    <w:rsid w:val="00630E0C"/>
    <w:rsid w:val="00637BB6"/>
    <w:rsid w:val="0065025D"/>
    <w:rsid w:val="00650737"/>
    <w:rsid w:val="00650C50"/>
    <w:rsid w:val="00650CB0"/>
    <w:rsid w:val="00650E37"/>
    <w:rsid w:val="00650E41"/>
    <w:rsid w:val="0065123C"/>
    <w:rsid w:val="00653A12"/>
    <w:rsid w:val="00660A9C"/>
    <w:rsid w:val="006650BE"/>
    <w:rsid w:val="00665EC6"/>
    <w:rsid w:val="00677A52"/>
    <w:rsid w:val="0068234F"/>
    <w:rsid w:val="00682756"/>
    <w:rsid w:val="00682DB4"/>
    <w:rsid w:val="00690C2A"/>
    <w:rsid w:val="006944AA"/>
    <w:rsid w:val="00695647"/>
    <w:rsid w:val="006A4D7A"/>
    <w:rsid w:val="006B0FDA"/>
    <w:rsid w:val="006B323D"/>
    <w:rsid w:val="006D50DF"/>
    <w:rsid w:val="006E2087"/>
    <w:rsid w:val="006E56F7"/>
    <w:rsid w:val="006E7C03"/>
    <w:rsid w:val="006F2163"/>
    <w:rsid w:val="00704166"/>
    <w:rsid w:val="00707633"/>
    <w:rsid w:val="007103DF"/>
    <w:rsid w:val="00710B0B"/>
    <w:rsid w:val="00710BF4"/>
    <w:rsid w:val="00712679"/>
    <w:rsid w:val="007210DB"/>
    <w:rsid w:val="00725252"/>
    <w:rsid w:val="00725FD9"/>
    <w:rsid w:val="00727C5C"/>
    <w:rsid w:val="00727EEC"/>
    <w:rsid w:val="00731E19"/>
    <w:rsid w:val="00734927"/>
    <w:rsid w:val="00752F74"/>
    <w:rsid w:val="007562F9"/>
    <w:rsid w:val="00756EA8"/>
    <w:rsid w:val="00761361"/>
    <w:rsid w:val="0076727E"/>
    <w:rsid w:val="00767891"/>
    <w:rsid w:val="007724BB"/>
    <w:rsid w:val="00777F78"/>
    <w:rsid w:val="00784422"/>
    <w:rsid w:val="00785EF3"/>
    <w:rsid w:val="00786727"/>
    <w:rsid w:val="00787394"/>
    <w:rsid w:val="00792C98"/>
    <w:rsid w:val="00796E9D"/>
    <w:rsid w:val="007A052B"/>
    <w:rsid w:val="007A16D5"/>
    <w:rsid w:val="007A290D"/>
    <w:rsid w:val="007A3D7B"/>
    <w:rsid w:val="007A566A"/>
    <w:rsid w:val="007A7F00"/>
    <w:rsid w:val="007B0B7F"/>
    <w:rsid w:val="007B49D3"/>
    <w:rsid w:val="007B6824"/>
    <w:rsid w:val="007C13A4"/>
    <w:rsid w:val="007C2C80"/>
    <w:rsid w:val="007C5ED2"/>
    <w:rsid w:val="007C645F"/>
    <w:rsid w:val="007D38BD"/>
    <w:rsid w:val="007D5C33"/>
    <w:rsid w:val="007D7490"/>
    <w:rsid w:val="007F1137"/>
    <w:rsid w:val="007F5F7B"/>
    <w:rsid w:val="007F7BC7"/>
    <w:rsid w:val="008073F3"/>
    <w:rsid w:val="00807DC8"/>
    <w:rsid w:val="00812BEF"/>
    <w:rsid w:val="00814514"/>
    <w:rsid w:val="00814651"/>
    <w:rsid w:val="00820C62"/>
    <w:rsid w:val="00820D91"/>
    <w:rsid w:val="0082172D"/>
    <w:rsid w:val="008236A8"/>
    <w:rsid w:val="008251FF"/>
    <w:rsid w:val="0082550F"/>
    <w:rsid w:val="0082730C"/>
    <w:rsid w:val="00835DB3"/>
    <w:rsid w:val="00843B4E"/>
    <w:rsid w:val="008469F0"/>
    <w:rsid w:val="00855C4C"/>
    <w:rsid w:val="00876997"/>
    <w:rsid w:val="00883427"/>
    <w:rsid w:val="00884F50"/>
    <w:rsid w:val="008855A5"/>
    <w:rsid w:val="0088679B"/>
    <w:rsid w:val="008B0DB8"/>
    <w:rsid w:val="008B37BB"/>
    <w:rsid w:val="008B73E6"/>
    <w:rsid w:val="008C50FE"/>
    <w:rsid w:val="008C55DF"/>
    <w:rsid w:val="008F1487"/>
    <w:rsid w:val="008F2BDF"/>
    <w:rsid w:val="008F6206"/>
    <w:rsid w:val="00913526"/>
    <w:rsid w:val="00916D48"/>
    <w:rsid w:val="00923072"/>
    <w:rsid w:val="009256DC"/>
    <w:rsid w:val="00930E2F"/>
    <w:rsid w:val="009322C9"/>
    <w:rsid w:val="0093464C"/>
    <w:rsid w:val="00943A0C"/>
    <w:rsid w:val="0094580F"/>
    <w:rsid w:val="00946631"/>
    <w:rsid w:val="00947A56"/>
    <w:rsid w:val="0095083C"/>
    <w:rsid w:val="00950DBA"/>
    <w:rsid w:val="00953B6F"/>
    <w:rsid w:val="009560F8"/>
    <w:rsid w:val="00963903"/>
    <w:rsid w:val="00973D4D"/>
    <w:rsid w:val="0097657D"/>
    <w:rsid w:val="00976E67"/>
    <w:rsid w:val="0097799E"/>
    <w:rsid w:val="00982F55"/>
    <w:rsid w:val="00987043"/>
    <w:rsid w:val="00994A13"/>
    <w:rsid w:val="009968F5"/>
    <w:rsid w:val="009A0AC3"/>
    <w:rsid w:val="009A12A6"/>
    <w:rsid w:val="009B429F"/>
    <w:rsid w:val="009D69E3"/>
    <w:rsid w:val="009E6F70"/>
    <w:rsid w:val="009F56F6"/>
    <w:rsid w:val="009F5A1F"/>
    <w:rsid w:val="00A00F4B"/>
    <w:rsid w:val="00A01084"/>
    <w:rsid w:val="00A03A38"/>
    <w:rsid w:val="00A04718"/>
    <w:rsid w:val="00A04AB3"/>
    <w:rsid w:val="00A2026A"/>
    <w:rsid w:val="00A243A7"/>
    <w:rsid w:val="00A26225"/>
    <w:rsid w:val="00A3715B"/>
    <w:rsid w:val="00A4256D"/>
    <w:rsid w:val="00A53DCF"/>
    <w:rsid w:val="00A731E7"/>
    <w:rsid w:val="00A7472A"/>
    <w:rsid w:val="00A75C2A"/>
    <w:rsid w:val="00A7668E"/>
    <w:rsid w:val="00A81A83"/>
    <w:rsid w:val="00A8419D"/>
    <w:rsid w:val="00A85FA6"/>
    <w:rsid w:val="00A8774F"/>
    <w:rsid w:val="00A9578B"/>
    <w:rsid w:val="00AA0885"/>
    <w:rsid w:val="00AA1B01"/>
    <w:rsid w:val="00AA394A"/>
    <w:rsid w:val="00AB0DFB"/>
    <w:rsid w:val="00AB68A0"/>
    <w:rsid w:val="00AD7035"/>
    <w:rsid w:val="00AE16CA"/>
    <w:rsid w:val="00AE4AE5"/>
    <w:rsid w:val="00AF4559"/>
    <w:rsid w:val="00B02534"/>
    <w:rsid w:val="00B03F78"/>
    <w:rsid w:val="00B1115B"/>
    <w:rsid w:val="00B1568A"/>
    <w:rsid w:val="00B33FB6"/>
    <w:rsid w:val="00B47725"/>
    <w:rsid w:val="00B51346"/>
    <w:rsid w:val="00B5465D"/>
    <w:rsid w:val="00B603E9"/>
    <w:rsid w:val="00B60760"/>
    <w:rsid w:val="00B61A16"/>
    <w:rsid w:val="00B63853"/>
    <w:rsid w:val="00B700FC"/>
    <w:rsid w:val="00B7085C"/>
    <w:rsid w:val="00B83D14"/>
    <w:rsid w:val="00B9414F"/>
    <w:rsid w:val="00B9552B"/>
    <w:rsid w:val="00BA2A6B"/>
    <w:rsid w:val="00BA4B0D"/>
    <w:rsid w:val="00BA4EF4"/>
    <w:rsid w:val="00BA6AD8"/>
    <w:rsid w:val="00BA7A20"/>
    <w:rsid w:val="00BB6DA7"/>
    <w:rsid w:val="00BB7A98"/>
    <w:rsid w:val="00BC37C0"/>
    <w:rsid w:val="00BC3FF1"/>
    <w:rsid w:val="00BD38D8"/>
    <w:rsid w:val="00BD3E99"/>
    <w:rsid w:val="00BD5625"/>
    <w:rsid w:val="00BE0084"/>
    <w:rsid w:val="00BE2DEF"/>
    <w:rsid w:val="00BE32A1"/>
    <w:rsid w:val="00BE3ED4"/>
    <w:rsid w:val="00BE6A67"/>
    <w:rsid w:val="00BF0FC1"/>
    <w:rsid w:val="00BF4737"/>
    <w:rsid w:val="00C12A9F"/>
    <w:rsid w:val="00C17C9B"/>
    <w:rsid w:val="00C24DC7"/>
    <w:rsid w:val="00C33DBA"/>
    <w:rsid w:val="00C36A2F"/>
    <w:rsid w:val="00C44736"/>
    <w:rsid w:val="00C470A3"/>
    <w:rsid w:val="00C5055D"/>
    <w:rsid w:val="00C52536"/>
    <w:rsid w:val="00C55C59"/>
    <w:rsid w:val="00C60047"/>
    <w:rsid w:val="00C66B82"/>
    <w:rsid w:val="00C66E34"/>
    <w:rsid w:val="00C82B87"/>
    <w:rsid w:val="00C83D39"/>
    <w:rsid w:val="00C907C6"/>
    <w:rsid w:val="00C92073"/>
    <w:rsid w:val="00CA0DE8"/>
    <w:rsid w:val="00CA3017"/>
    <w:rsid w:val="00CA63BD"/>
    <w:rsid w:val="00CA71A8"/>
    <w:rsid w:val="00CB1819"/>
    <w:rsid w:val="00CB2915"/>
    <w:rsid w:val="00CB5678"/>
    <w:rsid w:val="00CB5B99"/>
    <w:rsid w:val="00CC3DE6"/>
    <w:rsid w:val="00CC6E95"/>
    <w:rsid w:val="00CE2868"/>
    <w:rsid w:val="00CF093D"/>
    <w:rsid w:val="00CF126E"/>
    <w:rsid w:val="00CF3A2C"/>
    <w:rsid w:val="00D05BD8"/>
    <w:rsid w:val="00D11EF7"/>
    <w:rsid w:val="00D16C5C"/>
    <w:rsid w:val="00D17431"/>
    <w:rsid w:val="00D21DDC"/>
    <w:rsid w:val="00D233E2"/>
    <w:rsid w:val="00D24BDF"/>
    <w:rsid w:val="00D34137"/>
    <w:rsid w:val="00D357A4"/>
    <w:rsid w:val="00D36513"/>
    <w:rsid w:val="00D430A0"/>
    <w:rsid w:val="00D5159A"/>
    <w:rsid w:val="00D57AAF"/>
    <w:rsid w:val="00D70AF8"/>
    <w:rsid w:val="00D75CC1"/>
    <w:rsid w:val="00D76770"/>
    <w:rsid w:val="00D8179A"/>
    <w:rsid w:val="00D85310"/>
    <w:rsid w:val="00D85EB8"/>
    <w:rsid w:val="00D86097"/>
    <w:rsid w:val="00D9093F"/>
    <w:rsid w:val="00D91F17"/>
    <w:rsid w:val="00DA127F"/>
    <w:rsid w:val="00DA4B07"/>
    <w:rsid w:val="00DA6BF7"/>
    <w:rsid w:val="00DB7A81"/>
    <w:rsid w:val="00DD4D27"/>
    <w:rsid w:val="00DD7DFF"/>
    <w:rsid w:val="00DE0260"/>
    <w:rsid w:val="00DE1F97"/>
    <w:rsid w:val="00DE2546"/>
    <w:rsid w:val="00DE2E54"/>
    <w:rsid w:val="00DE64F9"/>
    <w:rsid w:val="00DE7647"/>
    <w:rsid w:val="00DF72B2"/>
    <w:rsid w:val="00E0166A"/>
    <w:rsid w:val="00E03E90"/>
    <w:rsid w:val="00E07B98"/>
    <w:rsid w:val="00E142EA"/>
    <w:rsid w:val="00E2233F"/>
    <w:rsid w:val="00E259B1"/>
    <w:rsid w:val="00E3184F"/>
    <w:rsid w:val="00E43B87"/>
    <w:rsid w:val="00E44991"/>
    <w:rsid w:val="00E57413"/>
    <w:rsid w:val="00E60767"/>
    <w:rsid w:val="00E6746B"/>
    <w:rsid w:val="00E84021"/>
    <w:rsid w:val="00E90E34"/>
    <w:rsid w:val="00E917EA"/>
    <w:rsid w:val="00E94203"/>
    <w:rsid w:val="00EA0163"/>
    <w:rsid w:val="00EA43C3"/>
    <w:rsid w:val="00EA5DC5"/>
    <w:rsid w:val="00EB1093"/>
    <w:rsid w:val="00EB395D"/>
    <w:rsid w:val="00EB76FA"/>
    <w:rsid w:val="00EC0D50"/>
    <w:rsid w:val="00EC27DA"/>
    <w:rsid w:val="00EC49A8"/>
    <w:rsid w:val="00EC5683"/>
    <w:rsid w:val="00EC7233"/>
    <w:rsid w:val="00ED185A"/>
    <w:rsid w:val="00EE1191"/>
    <w:rsid w:val="00EF6138"/>
    <w:rsid w:val="00F06BA8"/>
    <w:rsid w:val="00F30E00"/>
    <w:rsid w:val="00F31879"/>
    <w:rsid w:val="00F31EA3"/>
    <w:rsid w:val="00F3439D"/>
    <w:rsid w:val="00F35D2A"/>
    <w:rsid w:val="00F420C7"/>
    <w:rsid w:val="00F42EF7"/>
    <w:rsid w:val="00F45F28"/>
    <w:rsid w:val="00F52A61"/>
    <w:rsid w:val="00F57BC3"/>
    <w:rsid w:val="00F6183B"/>
    <w:rsid w:val="00F6622B"/>
    <w:rsid w:val="00F70DFE"/>
    <w:rsid w:val="00F763EC"/>
    <w:rsid w:val="00F87DBF"/>
    <w:rsid w:val="00F940A9"/>
    <w:rsid w:val="00FA093D"/>
    <w:rsid w:val="00FA2712"/>
    <w:rsid w:val="00FB163E"/>
    <w:rsid w:val="00FC2B07"/>
    <w:rsid w:val="00FD193F"/>
    <w:rsid w:val="00FD5B6E"/>
    <w:rsid w:val="00FE1E5C"/>
    <w:rsid w:val="00FE4DB8"/>
    <w:rsid w:val="00FF381B"/>
    <w:rsid w:val="00FF4278"/>
    <w:rsid w:val="00FF7DEE"/>
    <w:rsid w:val="0266A144"/>
    <w:rsid w:val="02906735"/>
    <w:rsid w:val="048D4534"/>
    <w:rsid w:val="07206A84"/>
    <w:rsid w:val="09005B6B"/>
    <w:rsid w:val="0A0FCB9A"/>
    <w:rsid w:val="0A8938A9"/>
    <w:rsid w:val="0AE81A1B"/>
    <w:rsid w:val="0B889CF9"/>
    <w:rsid w:val="0CBCE706"/>
    <w:rsid w:val="0D01DDF5"/>
    <w:rsid w:val="0D74C5B7"/>
    <w:rsid w:val="0E5E8D8B"/>
    <w:rsid w:val="0F4F5849"/>
    <w:rsid w:val="0F58B8B5"/>
    <w:rsid w:val="10A30A8D"/>
    <w:rsid w:val="111AA512"/>
    <w:rsid w:val="115D884A"/>
    <w:rsid w:val="11F267F1"/>
    <w:rsid w:val="14278FC4"/>
    <w:rsid w:val="142B4E6A"/>
    <w:rsid w:val="153A3B95"/>
    <w:rsid w:val="177F1E94"/>
    <w:rsid w:val="1876D485"/>
    <w:rsid w:val="1A0DACB8"/>
    <w:rsid w:val="1C2E9038"/>
    <w:rsid w:val="1CA3FEA2"/>
    <w:rsid w:val="1F11C933"/>
    <w:rsid w:val="1FED2FBA"/>
    <w:rsid w:val="2084DBC2"/>
    <w:rsid w:val="2823560B"/>
    <w:rsid w:val="2E1658B3"/>
    <w:rsid w:val="2EC2EF10"/>
    <w:rsid w:val="2F046CDB"/>
    <w:rsid w:val="3077B22C"/>
    <w:rsid w:val="31611BBA"/>
    <w:rsid w:val="321DA790"/>
    <w:rsid w:val="33B977F1"/>
    <w:rsid w:val="34846B47"/>
    <w:rsid w:val="357A8C1A"/>
    <w:rsid w:val="3A718578"/>
    <w:rsid w:val="3BC27535"/>
    <w:rsid w:val="3EB306E5"/>
    <w:rsid w:val="3F40587E"/>
    <w:rsid w:val="40B2FF31"/>
    <w:rsid w:val="412338D7"/>
    <w:rsid w:val="42087335"/>
    <w:rsid w:val="4394FC73"/>
    <w:rsid w:val="43A5118C"/>
    <w:rsid w:val="4420169D"/>
    <w:rsid w:val="457359A2"/>
    <w:rsid w:val="4B32A032"/>
    <w:rsid w:val="4E404E3D"/>
    <w:rsid w:val="4E8B36EE"/>
    <w:rsid w:val="4F36572F"/>
    <w:rsid w:val="51CC331F"/>
    <w:rsid w:val="54E7644B"/>
    <w:rsid w:val="567A4B07"/>
    <w:rsid w:val="5DFC4FC5"/>
    <w:rsid w:val="601B7D0A"/>
    <w:rsid w:val="60326824"/>
    <w:rsid w:val="61A85E40"/>
    <w:rsid w:val="6292A016"/>
    <w:rsid w:val="6670DFD1"/>
    <w:rsid w:val="6A84D17E"/>
    <w:rsid w:val="6AA59F81"/>
    <w:rsid w:val="6DD9917A"/>
    <w:rsid w:val="73249BBB"/>
    <w:rsid w:val="73881A36"/>
    <w:rsid w:val="750A9153"/>
    <w:rsid w:val="77C7F74E"/>
    <w:rsid w:val="79058035"/>
    <w:rsid w:val="790CF1AB"/>
    <w:rsid w:val="7B5295E2"/>
    <w:rsid w:val="7C43FAF5"/>
    <w:rsid w:val="7C65D92B"/>
    <w:rsid w:val="7D94B91F"/>
    <w:rsid w:val="7F76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13D7F"/>
  <w15:chartTrackingRefBased/>
  <w15:docId w15:val="{F5D6591D-239F-4C09-A46B-83FD5B948A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6DF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2354"/>
  </w:style>
  <w:style w:type="table" w:styleId="TableGrid">
    <w:name w:val="Table Grid"/>
    <w:basedOn w:val="TableNormal"/>
    <w:uiPriority w:val="39"/>
    <w:rsid w:val="009135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0CD0579582C4469834566D7EA084A0" ma:contentTypeVersion="2" ma:contentTypeDescription="Crear nuevo documento." ma:contentTypeScope="" ma:versionID="1aca7042d47997f19315c281147fbd7a">
  <xsd:schema xmlns:xsd="http://www.w3.org/2001/XMLSchema" xmlns:xs="http://www.w3.org/2001/XMLSchema" xmlns:p="http://schemas.microsoft.com/office/2006/metadata/properties" xmlns:ns2="ca1a50c8-878d-40f3-95c4-2166ee7c49e1" targetNamespace="http://schemas.microsoft.com/office/2006/metadata/properties" ma:root="true" ma:fieldsID="71c039766ad27feaa2f90db93a82ba51" ns2:_="">
    <xsd:import namespace="ca1a50c8-878d-40f3-95c4-2166ee7c4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a50c8-878d-40f3-95c4-2166ee7c4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AAE25A-CCC4-41DE-9DB8-AA1E4927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a50c8-878d-40f3-95c4-2166ee7c4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4760CC-289F-416B-88D4-1BDC6BD48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3A3E7-1418-4448-B86A-D25E88F7F6D5}">
  <ds:schemaRefs>
    <ds:schemaRef ds:uri="ca1a50c8-878d-40f3-95c4-2166ee7c49e1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RODRIGO JOAQUIN PACAB CANUL</lastModifiedBy>
  <revision>2</revision>
  <dcterms:created xsi:type="dcterms:W3CDTF">2022-09-23T23:58:00.0000000Z</dcterms:created>
  <dcterms:modified xsi:type="dcterms:W3CDTF">2022-10-04T21:22:04.5830332Z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0x010100320CD0579582C4469834566D7EA084A0</vt:lpwstr>
  </property>
</Properties>
</file>